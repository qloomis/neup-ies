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B8A8" w14:textId="415DC554" w:rsidR="00016E97" w:rsidRP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Referee responses, Paper #</w:t>
      </w:r>
      <w:r w:rsidR="008004EF">
        <w:rPr>
          <w:rFonts w:ascii="Times New Roman" w:hAnsi="Times New Roman" w:cs="Times New Roman"/>
          <w:sz w:val="40"/>
          <w:szCs w:val="40"/>
        </w:rPr>
        <w:t xml:space="preserve"> </w:t>
      </w:r>
      <w:r w:rsidRPr="00016E97">
        <w:rPr>
          <w:rFonts w:ascii="Times New Roman" w:hAnsi="Times New Roman" w:cs="Times New Roman"/>
          <w:sz w:val="40"/>
          <w:szCs w:val="40"/>
        </w:rPr>
        <w:t>sustainability-1425053:</w:t>
      </w:r>
    </w:p>
    <w:p w14:paraId="10193DD4" w14:textId="2E36F1E5" w:rsidR="00016E97" w:rsidRDefault="00016E97" w:rsidP="00016E97">
      <w:pPr>
        <w:jc w:val="center"/>
        <w:rPr>
          <w:rFonts w:ascii="Times New Roman" w:hAnsi="Times New Roman" w:cs="Times New Roman"/>
          <w:sz w:val="40"/>
          <w:szCs w:val="40"/>
        </w:rPr>
      </w:pPr>
      <w:r w:rsidRPr="00016E97">
        <w:rPr>
          <w:rFonts w:ascii="Times New Roman" w:hAnsi="Times New Roman" w:cs="Times New Roman"/>
          <w:sz w:val="40"/>
          <w:szCs w:val="40"/>
        </w:rPr>
        <w:t>Modeling Complimentary Lead-cooled Fast Reactor and Concentrating Solar Power Supercritical Carbon Dioxide Cycles to Compare Efficiency Gains and Feasibility</w:t>
      </w:r>
    </w:p>
    <w:p w14:paraId="0CEA9CE9" w14:textId="77777777" w:rsidR="00016E97" w:rsidRPr="00016E97" w:rsidRDefault="00016E97" w:rsidP="00016E97">
      <w:pPr>
        <w:jc w:val="center"/>
        <w:rPr>
          <w:rFonts w:ascii="Times New Roman" w:hAnsi="Times New Roman" w:cs="Times New Roman"/>
          <w:sz w:val="40"/>
          <w:szCs w:val="40"/>
        </w:rPr>
      </w:pPr>
    </w:p>
    <w:p w14:paraId="64DC64C7" w14:textId="4F68154D" w:rsidR="00016E97" w:rsidRPr="00016E97" w:rsidRDefault="00016E97" w:rsidP="00016E97">
      <w:pPr>
        <w:rPr>
          <w:rFonts w:ascii="Times New Roman" w:hAnsi="Times New Roman" w:cs="Times New Roman"/>
          <w:color w:val="BF8F00" w:themeColor="accent4" w:themeShade="BF"/>
          <w:sz w:val="24"/>
          <w:szCs w:val="24"/>
        </w:rPr>
      </w:pPr>
      <w:r w:rsidRPr="00016E97">
        <w:rPr>
          <w:rFonts w:ascii="Times New Roman" w:hAnsi="Times New Roman" w:cs="Times New Roman"/>
          <w:color w:val="BF8F00" w:themeColor="accent4" w:themeShade="BF"/>
          <w:sz w:val="24"/>
          <w:szCs w:val="24"/>
        </w:rPr>
        <w:t>Brian T. White</w:t>
      </w:r>
    </w:p>
    <w:p w14:paraId="7F6E8234" w14:textId="2A905170" w:rsidR="00016E97" w:rsidRPr="00016E97" w:rsidRDefault="00016E97" w:rsidP="00016E97">
      <w:pPr>
        <w:rPr>
          <w:rFonts w:ascii="Times New Roman" w:hAnsi="Times New Roman" w:cs="Times New Roman"/>
          <w:color w:val="C00000"/>
          <w:sz w:val="24"/>
          <w:szCs w:val="24"/>
        </w:rPr>
      </w:pPr>
      <w:r w:rsidRPr="00016E97">
        <w:rPr>
          <w:rFonts w:ascii="Times New Roman" w:hAnsi="Times New Roman" w:cs="Times New Roman"/>
          <w:color w:val="C00000"/>
          <w:sz w:val="24"/>
          <w:szCs w:val="24"/>
        </w:rPr>
        <w:t>Mike J. Wagner</w:t>
      </w:r>
    </w:p>
    <w:p w14:paraId="7D90F646" w14:textId="2A0771BB" w:rsidR="00016E97" w:rsidRPr="00016E97" w:rsidRDefault="00016E97" w:rsidP="00016E97">
      <w:pPr>
        <w:rPr>
          <w:rFonts w:ascii="Times New Roman" w:hAnsi="Times New Roman" w:cs="Times New Roman"/>
          <w:color w:val="00B050"/>
          <w:sz w:val="24"/>
          <w:szCs w:val="24"/>
        </w:rPr>
      </w:pPr>
      <w:r w:rsidRPr="00016E97">
        <w:rPr>
          <w:rFonts w:ascii="Times New Roman" w:hAnsi="Times New Roman" w:cs="Times New Roman"/>
          <w:color w:val="00B050"/>
          <w:sz w:val="24"/>
          <w:szCs w:val="24"/>
        </w:rPr>
        <w:t>Ben Lindley</w:t>
      </w:r>
    </w:p>
    <w:p w14:paraId="22690B9F" w14:textId="1702CDBF" w:rsidR="008004EF" w:rsidRDefault="00016E97" w:rsidP="00016E97">
      <w:pPr>
        <w:rPr>
          <w:rFonts w:ascii="Times New Roman" w:hAnsi="Times New Roman" w:cs="Times New Roman"/>
          <w:color w:val="0070C0"/>
          <w:sz w:val="24"/>
          <w:szCs w:val="24"/>
        </w:rPr>
      </w:pPr>
      <w:r w:rsidRPr="00016E97">
        <w:rPr>
          <w:rFonts w:ascii="Times New Roman" w:hAnsi="Times New Roman" w:cs="Times New Roman"/>
          <w:color w:val="0070C0"/>
          <w:sz w:val="24"/>
          <w:szCs w:val="24"/>
        </w:rPr>
        <w:t>Done</w:t>
      </w:r>
    </w:p>
    <w:p w14:paraId="619BCF4F" w14:textId="0285E67A" w:rsidR="002601FC" w:rsidRPr="008004EF" w:rsidRDefault="002601FC" w:rsidP="002601FC">
      <w:pPr>
        <w:pBdr>
          <w:bottom w:val="single" w:sz="4" w:space="1" w:color="auto"/>
        </w:pBdr>
        <w:rPr>
          <w:rFonts w:ascii="Times New Roman" w:hAnsi="Times New Roman" w:cs="Times New Roman"/>
          <w:color w:val="0070C0"/>
          <w:sz w:val="24"/>
          <w:szCs w:val="24"/>
        </w:rPr>
      </w:pPr>
    </w:p>
    <w:p w14:paraId="4B0E23BD" w14:textId="274B13C3" w:rsidR="00744F14" w:rsidRDefault="00E52560" w:rsidP="00744F14">
      <w:pPr>
        <w:rPr>
          <w:rFonts w:ascii="Times New Roman" w:hAnsi="Times New Roman" w:cs="Times New Roman"/>
          <w:color w:val="0070C0"/>
          <w:sz w:val="24"/>
          <w:szCs w:val="24"/>
        </w:rPr>
      </w:pPr>
      <w:r w:rsidRPr="00E5256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 xml:space="preserve">The authors of this paper want to thank the editor and reviewers for critiquing the paper. We hope that the following edits based on the review reports improved the paper to the standards of MDPI. The paper has been thoroughly proofread </w:t>
      </w:r>
      <w:r w:rsidR="00744F14">
        <w:rPr>
          <w:rFonts w:ascii="Times New Roman" w:hAnsi="Times New Roman" w:cs="Times New Roman"/>
          <w:color w:val="000000" w:themeColor="text1"/>
          <w:sz w:val="24"/>
          <w:szCs w:val="24"/>
        </w:rPr>
        <w:t xml:space="preserve">with the reviewers’ comments in black font while the responses of the authors are in </w:t>
      </w:r>
      <w:r w:rsidR="00744F14">
        <w:rPr>
          <w:rFonts w:ascii="Times New Roman" w:hAnsi="Times New Roman" w:cs="Times New Roman"/>
          <w:color w:val="0070C0"/>
          <w:sz w:val="24"/>
          <w:szCs w:val="24"/>
        </w:rPr>
        <w:t>blue.</w:t>
      </w:r>
      <w:r w:rsidR="000402C7">
        <w:rPr>
          <w:rFonts w:ascii="Times New Roman" w:hAnsi="Times New Roman" w:cs="Times New Roman"/>
          <w:color w:val="0070C0"/>
          <w:sz w:val="24"/>
          <w:szCs w:val="24"/>
        </w:rPr>
        <w:t xml:space="preserve"> </w:t>
      </w:r>
    </w:p>
    <w:p w14:paraId="0641F616" w14:textId="73A5C351" w:rsidR="000402C7" w:rsidRPr="00B32F87" w:rsidRDefault="000402C7" w:rsidP="00744F14">
      <w:pPr>
        <w:rPr>
          <w:rFonts w:ascii="Times New Roman" w:hAnsi="Times New Roman" w:cs="Times New Roman"/>
          <w:color w:val="000000" w:themeColor="text1"/>
          <w:sz w:val="24"/>
          <w:szCs w:val="24"/>
        </w:rPr>
      </w:pPr>
      <w:r w:rsidRPr="00B32F87">
        <w:rPr>
          <w:rFonts w:ascii="Times New Roman" w:hAnsi="Times New Roman" w:cs="Times New Roman"/>
          <w:color w:val="000000" w:themeColor="text1"/>
          <w:sz w:val="24"/>
          <w:szCs w:val="24"/>
        </w:rPr>
        <w:t xml:space="preserve">Edits in the paper follow the standard form of: </w:t>
      </w:r>
    </w:p>
    <w:p w14:paraId="7D880CA1" w14:textId="574FD9FB" w:rsidR="000402C7" w:rsidRDefault="000402C7" w:rsidP="000402C7">
      <w:pPr>
        <w:jc w:val="center"/>
        <w:rPr>
          <w:rFonts w:ascii="Times New Roman" w:hAnsi="Times New Roman" w:cs="Times New Roman"/>
          <w:color w:val="0070C0"/>
          <w:sz w:val="24"/>
          <w:szCs w:val="24"/>
        </w:rPr>
      </w:pPr>
      <w:r>
        <w:rPr>
          <w:rFonts w:ascii="Times New Roman" w:hAnsi="Times New Roman" w:cs="Times New Roman"/>
          <w:color w:val="0070C0"/>
          <w:sz w:val="24"/>
          <w:szCs w:val="24"/>
        </w:rPr>
        <w:t xml:space="preserve">Edited sentence. </w:t>
      </w:r>
      <w:r w:rsidRPr="000402C7">
        <w:rPr>
          <w:rFonts w:ascii="Times New Roman" w:hAnsi="Times New Roman" w:cs="Times New Roman"/>
          <w:strike/>
          <w:color w:val="0070C0"/>
          <w:sz w:val="24"/>
          <w:szCs w:val="24"/>
        </w:rPr>
        <w:t>Unedited sentence.</w:t>
      </w:r>
      <w:r>
        <w:rPr>
          <w:rFonts w:ascii="Times New Roman" w:hAnsi="Times New Roman" w:cs="Times New Roman"/>
          <w:color w:val="0070C0"/>
          <w:sz w:val="24"/>
          <w:szCs w:val="24"/>
        </w:rPr>
        <w:t xml:space="preserve"> [</w:t>
      </w:r>
      <w:r w:rsidR="00B964F3">
        <w:rPr>
          <w:rFonts w:ascii="Times New Roman" w:hAnsi="Times New Roman" w:cs="Times New Roman"/>
          <w:color w:val="0070C0"/>
          <w:sz w:val="24"/>
          <w:szCs w:val="24"/>
        </w:rPr>
        <w:t>x</w:t>
      </w:r>
      <w:r>
        <w:rPr>
          <w:rFonts w:ascii="Times New Roman" w:hAnsi="Times New Roman" w:cs="Times New Roman"/>
          <w:color w:val="0070C0"/>
          <w:sz w:val="24"/>
          <w:szCs w:val="24"/>
        </w:rPr>
        <w:t xml:space="preserve">] </w:t>
      </w:r>
      <w:r w:rsidRPr="000402C7">
        <w:rPr>
          <w:rFonts w:ascii="Times New Roman" w:hAnsi="Times New Roman" w:cs="Times New Roman"/>
          <w:color w:val="0070C0"/>
          <w:sz w:val="24"/>
          <w:szCs w:val="24"/>
          <w:u w:val="wave"/>
        </w:rPr>
        <w:t>Author comment</w:t>
      </w:r>
      <w:r w:rsidR="00B964F3">
        <w:rPr>
          <w:rFonts w:ascii="Times New Roman" w:hAnsi="Times New Roman" w:cs="Times New Roman"/>
          <w:color w:val="0070C0"/>
          <w:sz w:val="24"/>
          <w:szCs w:val="24"/>
          <w:u w:val="wave"/>
        </w:rPr>
        <w:t>. [Reviewer Number, Comment Number]</w:t>
      </w:r>
    </w:p>
    <w:p w14:paraId="34F5764D" w14:textId="787DF5DA" w:rsidR="00E52560" w:rsidRPr="00E52560" w:rsidRDefault="00E52560" w:rsidP="002601FC">
      <w:pPr>
        <w:pBdr>
          <w:top w:val="single" w:sz="4" w:space="1" w:color="auto"/>
        </w:pBdr>
        <w:rPr>
          <w:rFonts w:ascii="Times New Roman" w:hAnsi="Times New Roman" w:cs="Times New Roman"/>
          <w:color w:val="000000" w:themeColor="text1"/>
          <w:sz w:val="24"/>
          <w:szCs w:val="24"/>
        </w:rPr>
      </w:pPr>
    </w:p>
    <w:p w14:paraId="502E400A" w14:textId="77777777" w:rsidR="000E6AC4" w:rsidRDefault="00E52560"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82C32A4" w14:textId="77777777" w:rsidR="000E6AC4" w:rsidRDefault="000E6AC4" w:rsidP="00016E97">
      <w:pPr>
        <w:rPr>
          <w:rFonts w:ascii="Times New Roman" w:hAnsi="Times New Roman" w:cs="Times New Roman"/>
          <w:color w:val="000000" w:themeColor="text1"/>
          <w:sz w:val="24"/>
          <w:szCs w:val="24"/>
        </w:rPr>
      </w:pPr>
    </w:p>
    <w:p w14:paraId="63CCE8C4" w14:textId="77777777" w:rsidR="000E6AC4" w:rsidRDefault="000E6AC4" w:rsidP="00016E97">
      <w:pPr>
        <w:rPr>
          <w:rFonts w:ascii="Times New Roman" w:hAnsi="Times New Roman" w:cs="Times New Roman"/>
          <w:color w:val="000000" w:themeColor="text1"/>
          <w:sz w:val="24"/>
          <w:szCs w:val="24"/>
        </w:rPr>
      </w:pPr>
    </w:p>
    <w:p w14:paraId="4E1D59D4" w14:textId="77777777" w:rsidR="000E6AC4" w:rsidRDefault="000E6AC4" w:rsidP="00016E97">
      <w:pPr>
        <w:rPr>
          <w:rFonts w:ascii="Times New Roman" w:hAnsi="Times New Roman" w:cs="Times New Roman"/>
          <w:color w:val="000000" w:themeColor="text1"/>
          <w:sz w:val="24"/>
          <w:szCs w:val="24"/>
        </w:rPr>
      </w:pPr>
    </w:p>
    <w:p w14:paraId="312AAD6F" w14:textId="77777777" w:rsidR="000E6AC4" w:rsidRDefault="000E6AC4" w:rsidP="00016E97">
      <w:pPr>
        <w:rPr>
          <w:rFonts w:ascii="Times New Roman" w:hAnsi="Times New Roman" w:cs="Times New Roman"/>
          <w:color w:val="000000" w:themeColor="text1"/>
          <w:sz w:val="24"/>
          <w:szCs w:val="24"/>
        </w:rPr>
      </w:pPr>
    </w:p>
    <w:p w14:paraId="2FCC621E" w14:textId="77777777" w:rsidR="000E6AC4" w:rsidRDefault="000E6AC4" w:rsidP="00016E97">
      <w:pPr>
        <w:rPr>
          <w:rFonts w:ascii="Times New Roman" w:hAnsi="Times New Roman" w:cs="Times New Roman"/>
          <w:color w:val="000000" w:themeColor="text1"/>
          <w:sz w:val="24"/>
          <w:szCs w:val="24"/>
        </w:rPr>
      </w:pPr>
    </w:p>
    <w:p w14:paraId="61B8287A" w14:textId="77777777" w:rsidR="000E6AC4" w:rsidRDefault="000E6AC4" w:rsidP="00016E97">
      <w:pPr>
        <w:rPr>
          <w:rFonts w:ascii="Times New Roman" w:hAnsi="Times New Roman" w:cs="Times New Roman"/>
          <w:color w:val="000000" w:themeColor="text1"/>
          <w:sz w:val="24"/>
          <w:szCs w:val="24"/>
        </w:rPr>
      </w:pPr>
    </w:p>
    <w:p w14:paraId="6C5379A7" w14:textId="77777777" w:rsidR="000E6AC4" w:rsidRDefault="000E6AC4" w:rsidP="00016E97">
      <w:pPr>
        <w:rPr>
          <w:rFonts w:ascii="Times New Roman" w:hAnsi="Times New Roman" w:cs="Times New Roman"/>
          <w:color w:val="000000" w:themeColor="text1"/>
          <w:sz w:val="24"/>
          <w:szCs w:val="24"/>
        </w:rPr>
      </w:pPr>
    </w:p>
    <w:p w14:paraId="2ACA3474" w14:textId="77777777" w:rsidR="000E6AC4" w:rsidRDefault="000E6AC4" w:rsidP="00016E97">
      <w:pPr>
        <w:rPr>
          <w:rFonts w:ascii="Times New Roman" w:hAnsi="Times New Roman" w:cs="Times New Roman"/>
          <w:color w:val="000000" w:themeColor="text1"/>
          <w:sz w:val="24"/>
          <w:szCs w:val="24"/>
        </w:rPr>
      </w:pPr>
    </w:p>
    <w:p w14:paraId="4D89A101" w14:textId="77777777" w:rsidR="000E6AC4" w:rsidRDefault="000E6AC4" w:rsidP="00016E97">
      <w:pPr>
        <w:rPr>
          <w:rFonts w:ascii="Times New Roman" w:hAnsi="Times New Roman" w:cs="Times New Roman"/>
          <w:color w:val="000000" w:themeColor="text1"/>
          <w:sz w:val="24"/>
          <w:szCs w:val="24"/>
        </w:rPr>
      </w:pPr>
    </w:p>
    <w:p w14:paraId="5D1248CA" w14:textId="77777777" w:rsidR="000E6AC4" w:rsidRDefault="000E6AC4" w:rsidP="00016E97">
      <w:pPr>
        <w:rPr>
          <w:rFonts w:ascii="Times New Roman" w:hAnsi="Times New Roman" w:cs="Times New Roman"/>
          <w:color w:val="000000" w:themeColor="text1"/>
          <w:sz w:val="24"/>
          <w:szCs w:val="24"/>
        </w:rPr>
      </w:pPr>
    </w:p>
    <w:p w14:paraId="1B57A503" w14:textId="4DE81FA1" w:rsidR="00E52560" w:rsidRDefault="00A6647B" w:rsidP="000E6AC4">
      <w:pPr>
        <w:ind w:firstLine="720"/>
        <w:rPr>
          <w:rFonts w:ascii="Times New Roman" w:hAnsi="Times New Roman" w:cs="Times New Roman"/>
          <w:b/>
          <w:bCs/>
          <w:color w:val="000000" w:themeColor="text1"/>
          <w:sz w:val="24"/>
          <w:szCs w:val="24"/>
        </w:rPr>
      </w:pPr>
      <w:r w:rsidRPr="00A6647B">
        <w:rPr>
          <w:rFonts w:ascii="Times New Roman" w:hAnsi="Times New Roman" w:cs="Times New Roman"/>
          <w:b/>
          <w:bCs/>
          <w:color w:val="000000" w:themeColor="text1"/>
          <w:sz w:val="24"/>
          <w:szCs w:val="24"/>
        </w:rPr>
        <w:t>Reviewer #1:</w:t>
      </w:r>
    </w:p>
    <w:p w14:paraId="0588A126" w14:textId="3FC99467" w:rsid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A6647B" w14:paraId="03894A17" w14:textId="50B0B7A7" w:rsidTr="00BF7477">
        <w:trPr>
          <w:trHeight w:val="1134"/>
        </w:trPr>
        <w:tc>
          <w:tcPr>
            <w:tcW w:w="1811" w:type="dxa"/>
          </w:tcPr>
          <w:p w14:paraId="1D990FF6" w14:textId="1ADE3A4C" w:rsidR="00A6647B" w:rsidRPr="00A6647B" w:rsidRDefault="00A6647B" w:rsidP="00016E97">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F78DCE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Extensive editing of English language and style required</w:t>
            </w:r>
          </w:p>
          <w:p w14:paraId="1ABFA519"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 Moderate English changes required</w:t>
            </w:r>
          </w:p>
          <w:p w14:paraId="452D6A60" w14:textId="7777777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268265ED" w14:textId="7A56CAD9" w:rsidR="00A6647B" w:rsidRDefault="00A6647B" w:rsidP="00016E97">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A6647B" w14:paraId="2F7C5AB5" w14:textId="738CE9EB" w:rsidTr="00EA05CA">
        <w:tc>
          <w:tcPr>
            <w:tcW w:w="3329" w:type="dxa"/>
            <w:gridSpan w:val="2"/>
            <w:shd w:val="clear" w:color="auto" w:fill="0D0D0D" w:themeFill="text1" w:themeFillTint="F2"/>
          </w:tcPr>
          <w:p w14:paraId="0F7904BD" w14:textId="1DF959B0" w:rsidR="00A6647B" w:rsidRPr="00A6647B" w:rsidRDefault="00A6647B" w:rsidP="00A6647B">
            <w:pPr>
              <w:rPr>
                <w:rFonts w:ascii="Times New Roman" w:hAnsi="Times New Roman" w:cs="Times New Roman"/>
                <w:color w:val="000000" w:themeColor="text1"/>
                <w:sz w:val="24"/>
                <w:szCs w:val="24"/>
              </w:rPr>
            </w:pPr>
          </w:p>
        </w:tc>
        <w:tc>
          <w:tcPr>
            <w:tcW w:w="1513" w:type="dxa"/>
          </w:tcPr>
          <w:p w14:paraId="30B76FF2" w14:textId="0FE1BE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084E73FB" w14:textId="5313BB7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44C40839" w14:textId="7A22D0D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7FF6DEBE" w14:textId="33E2A80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A6647B" w14:paraId="00361F1D" w14:textId="3CCC2153" w:rsidTr="00F972A0">
        <w:tc>
          <w:tcPr>
            <w:tcW w:w="3329" w:type="dxa"/>
            <w:gridSpan w:val="2"/>
          </w:tcPr>
          <w:p w14:paraId="25603022" w14:textId="1235215F"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62350A8" w14:textId="7D0DC1FB"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3DA21BC" w14:textId="59B6B3C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24D07EF" w14:textId="511C7CD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E274231" w14:textId="4CEE14E1"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57E09E49" w14:textId="43235839" w:rsidTr="008A3F71">
        <w:tc>
          <w:tcPr>
            <w:tcW w:w="3329" w:type="dxa"/>
            <w:gridSpan w:val="2"/>
          </w:tcPr>
          <w:p w14:paraId="390EB043" w14:textId="2A8F4B7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038CD947" w14:textId="58BF97F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D783197" w14:textId="7B2BAD1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7133B8F" w14:textId="559CF8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DFC5774" w14:textId="020153B3"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0CB98F8B" w14:textId="14B3C154" w:rsidTr="00B84717">
        <w:tc>
          <w:tcPr>
            <w:tcW w:w="3329" w:type="dxa"/>
            <w:gridSpan w:val="2"/>
          </w:tcPr>
          <w:p w14:paraId="32FBF13B" w14:textId="4F6DAFB6"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6622B3F" w14:textId="2A982ABE"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7F21B5F2" w14:textId="4F9A2C1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B4E0F9B" w14:textId="6899FBC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F0C723B" w14:textId="765C1FBC"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23517DB9" w14:textId="2B871C8C" w:rsidTr="007942F4">
        <w:tc>
          <w:tcPr>
            <w:tcW w:w="3329" w:type="dxa"/>
            <w:gridSpan w:val="2"/>
          </w:tcPr>
          <w:p w14:paraId="48FCA6D5" w14:textId="23920F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1F9913F8" w14:textId="473A5C7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4E9FDBB9" w14:textId="24FA3419"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5BD1EBF" w14:textId="2DAD6804"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795EFBE6" w14:textId="05FCA8E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r>
      <w:tr w:rsidR="00A6647B" w14:paraId="44C2E6A8" w14:textId="4BF2ACFA" w:rsidTr="000D1A22">
        <w:tc>
          <w:tcPr>
            <w:tcW w:w="3329" w:type="dxa"/>
            <w:gridSpan w:val="2"/>
          </w:tcPr>
          <w:p w14:paraId="04F14CDE" w14:textId="3CB07929"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381E84C4" w14:textId="19C7E0B8"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EA05CA">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5D81BD0" w14:textId="3281A3C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4EAFAE6A" w14:textId="3275472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7E2C791" w14:textId="5837D45F"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A6647B" w14:paraId="1B5CEAFE" w14:textId="120EC9DD" w:rsidTr="00585AB6">
        <w:tc>
          <w:tcPr>
            <w:tcW w:w="3329" w:type="dxa"/>
            <w:gridSpan w:val="2"/>
          </w:tcPr>
          <w:p w14:paraId="1A4F02D0" w14:textId="20AD8AB7" w:rsidR="00A6647B" w:rsidRPr="00A6647B" w:rsidRDefault="00A6647B" w:rsidP="00016E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642B9FB4" w14:textId="70DB309A"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789ABACB" w14:textId="0F278925"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2FCE7FE" w14:textId="7AC4FB72"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C62E200" w14:textId="71EF4EA7" w:rsidR="00A6647B" w:rsidRPr="00A6647B" w:rsidRDefault="00A6647B" w:rsidP="00EA05C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334F0AC9" w14:textId="77777777" w:rsidR="00A6647B" w:rsidRDefault="00A6647B" w:rsidP="00016E97">
      <w:pPr>
        <w:rPr>
          <w:rFonts w:ascii="Times New Roman" w:hAnsi="Times New Roman" w:cs="Times New Roman"/>
          <w:b/>
          <w:bCs/>
          <w:color w:val="000000" w:themeColor="text1"/>
          <w:sz w:val="24"/>
          <w:szCs w:val="24"/>
        </w:rPr>
      </w:pPr>
    </w:p>
    <w:p w14:paraId="63DF6443" w14:textId="2ADD82A3" w:rsidR="00A6647B" w:rsidRPr="00A6647B" w:rsidRDefault="00A6647B" w:rsidP="00016E9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5C3DFF44" w14:textId="25FF254E"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It is not clear how the pinch point issue in the recuperators was dealt with. Eps-NTU method can capture this only if heat exchanger is divided into multiple calculation domains as cp varies significantly. From the resulting efficiencies I would concur that pinch point was </w:t>
      </w:r>
      <w:proofErr w:type="gramStart"/>
      <w:r w:rsidRPr="00EA05CA">
        <w:rPr>
          <w:rFonts w:ascii="Times New Roman" w:hAnsi="Times New Roman" w:cs="Times New Roman"/>
          <w:color w:val="000000" w:themeColor="text1"/>
          <w:sz w:val="24"/>
          <w:szCs w:val="24"/>
        </w:rPr>
        <w:t>taken into account</w:t>
      </w:r>
      <w:proofErr w:type="gramEnd"/>
      <w:r w:rsidRPr="00EA05CA">
        <w:rPr>
          <w:rFonts w:ascii="Times New Roman" w:hAnsi="Times New Roman" w:cs="Times New Roman"/>
          <w:color w:val="000000" w:themeColor="text1"/>
          <w:sz w:val="24"/>
          <w:szCs w:val="24"/>
        </w:rPr>
        <w:t xml:space="preserve"> as the results appears to be correct. However, for the less educated reader it might be misleading. Please improve the description of sCO2 cycle recuperators modelling. </w:t>
      </w:r>
    </w:p>
    <w:p w14:paraId="4846EB5D" w14:textId="18D96C76" w:rsidR="00A87DE5" w:rsidRPr="00A87DE5" w:rsidRDefault="00180B27" w:rsidP="00A87DE5">
      <w:pPr>
        <w:pStyle w:val="ListParagraph"/>
        <w:ind w:left="1440"/>
        <w:rPr>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rPr>
        <w:t xml:space="preserve">Edits done for clarity of approach temperature to the sentence </w:t>
      </w:r>
      <w:r w:rsidR="009D5198" w:rsidRPr="005D19C1">
        <w:rPr>
          <w:rFonts w:ascii="Times New Roman" w:hAnsi="Times New Roman" w:cs="Times New Roman"/>
          <w:color w:val="BF8F00" w:themeColor="accent4" w:themeShade="BF"/>
          <w:sz w:val="24"/>
          <w:szCs w:val="24"/>
          <w:highlight w:val="yellow"/>
        </w:rPr>
        <w:t xml:space="preserve">in the third paragraph of Section 2.1.2. The sentences </w:t>
      </w:r>
      <w:r w:rsidRPr="005D19C1">
        <w:rPr>
          <w:rFonts w:ascii="Times New Roman" w:hAnsi="Times New Roman" w:cs="Times New Roman"/>
          <w:color w:val="BF8F00" w:themeColor="accent4" w:themeShade="BF"/>
          <w:sz w:val="24"/>
          <w:szCs w:val="24"/>
          <w:highlight w:val="yellow"/>
        </w:rPr>
        <w:t>‘</w:t>
      </w:r>
      <w:r w:rsidRPr="005D19C1">
        <w:rPr>
          <w:rFonts w:ascii="Times New Roman" w:hAnsi="Times New Roman" w:cs="Times New Roman"/>
          <w:color w:val="BF8F00" w:themeColor="accent4" w:themeShade="BF"/>
          <w:sz w:val="24"/>
          <w:szCs w:val="24"/>
          <w:highlight w:val="yellow"/>
        </w:rPr>
        <w:t xml:space="preserve">The temperatures of the hot and cold flows on either side of the </w:t>
      </w:r>
      <w:proofErr w:type="spellStart"/>
      <w:r w:rsidRPr="005D19C1">
        <w:rPr>
          <w:rFonts w:ascii="Times New Roman" w:hAnsi="Times New Roman" w:cs="Times New Roman"/>
          <w:color w:val="BF8F00" w:themeColor="accent4" w:themeShade="BF"/>
          <w:sz w:val="24"/>
          <w:szCs w:val="24"/>
          <w:highlight w:val="yellow"/>
        </w:rPr>
        <w:t>the</w:t>
      </w:r>
      <w:proofErr w:type="spellEnd"/>
      <w:r w:rsidRPr="005D19C1">
        <w:rPr>
          <w:rFonts w:ascii="Times New Roman" w:hAnsi="Times New Roman" w:cs="Times New Roman"/>
          <w:color w:val="BF8F00" w:themeColor="accent4" w:themeShade="BF"/>
          <w:sz w:val="24"/>
          <w:szCs w:val="24"/>
          <w:highlight w:val="yellow"/>
        </w:rPr>
        <w:t xml:space="preserve"> heat exchanger have a temperature difference known as an approach temperature.</w:t>
      </w:r>
      <w:r w:rsidRPr="005D19C1">
        <w:rPr>
          <w:rFonts w:ascii="Times New Roman" w:hAnsi="Times New Roman" w:cs="Times New Roman"/>
          <w:color w:val="BF8F00" w:themeColor="accent4" w:themeShade="BF"/>
          <w:sz w:val="24"/>
          <w:szCs w:val="24"/>
          <w:highlight w:val="yellow"/>
        </w:rPr>
        <w:t>’ was changed to ‘</w:t>
      </w:r>
      <w:r w:rsidRPr="005D19C1">
        <w:rPr>
          <w:rFonts w:ascii="Times New Roman" w:hAnsi="Times New Roman" w:cs="Times New Roman"/>
          <w:color w:val="BF8F00" w:themeColor="accent4" w:themeShade="BF"/>
          <w:sz w:val="24"/>
          <w:szCs w:val="24"/>
          <w:highlight w:val="yellow"/>
        </w:rPr>
        <w:t xml:space="preserve">The smallest temperature </w:t>
      </w:r>
      <w:r w:rsidRPr="005D19C1">
        <w:rPr>
          <w:rFonts w:ascii="Times New Roman" w:hAnsi="Times New Roman" w:cs="Times New Roman"/>
          <w:color w:val="BF8F00" w:themeColor="accent4" w:themeShade="BF"/>
          <w:sz w:val="24"/>
          <w:szCs w:val="24"/>
          <w:highlight w:val="yellow"/>
        </w:rPr>
        <w:lastRenderedPageBreak/>
        <w:t>difference of the hot and cold flows on either the low or high end of the heat exchanger is defined as the approach temperature of the counter-flow heat exchanger.</w:t>
      </w:r>
      <w:r w:rsidRPr="005D19C1">
        <w:rPr>
          <w:rFonts w:ascii="Times New Roman" w:hAnsi="Times New Roman" w:cs="Times New Roman"/>
          <w:color w:val="BF8F00" w:themeColor="accent4" w:themeShade="BF"/>
          <w:sz w:val="24"/>
          <w:szCs w:val="24"/>
          <w:highlight w:val="yellow"/>
        </w:rPr>
        <w:t>’</w:t>
      </w:r>
      <w:r w:rsidR="005D717F" w:rsidRPr="005D19C1">
        <w:rPr>
          <w:rFonts w:ascii="Times New Roman" w:hAnsi="Times New Roman" w:cs="Times New Roman"/>
          <w:color w:val="BF8F00" w:themeColor="accent4" w:themeShade="BF"/>
          <w:sz w:val="24"/>
          <w:szCs w:val="24"/>
          <w:highlight w:val="yellow"/>
        </w:rPr>
        <w:t xml:space="preserve"> Additional explanation of the capacitance ratios explained in the last paragraph of section 2.1.2 with the sentence ‘</w:t>
      </w:r>
      <w:r w:rsidR="005D717F" w:rsidRPr="005D19C1">
        <w:rPr>
          <w:rFonts w:ascii="Times New Roman" w:hAnsi="Times New Roman" w:cs="Times New Roman"/>
          <w:color w:val="BF8F00" w:themeColor="accent4" w:themeShade="BF"/>
          <w:sz w:val="24"/>
          <w:szCs w:val="24"/>
          <w:highlight w:val="yellow"/>
        </w:rPr>
        <w:t>Specific heat is found using library correlations.</w:t>
      </w:r>
      <w:r w:rsidR="005D717F" w:rsidRPr="005D19C1">
        <w:rPr>
          <w:rFonts w:ascii="Times New Roman" w:hAnsi="Times New Roman" w:cs="Times New Roman"/>
          <w:color w:val="BF8F00" w:themeColor="accent4" w:themeShade="BF"/>
          <w:sz w:val="24"/>
          <w:szCs w:val="24"/>
          <w:highlight w:val="yellow"/>
        </w:rPr>
        <w:t>’ Changed to two sentences with a source ‘</w:t>
      </w:r>
      <w:r w:rsidR="005D717F" w:rsidRPr="005D19C1">
        <w:rPr>
          <w:rFonts w:ascii="Times New Roman" w:hAnsi="Times New Roman" w:cs="Times New Roman"/>
          <w:color w:val="BF8F00" w:themeColor="accent4" w:themeShade="BF"/>
          <w:sz w:val="24"/>
          <w:szCs w:val="24"/>
          <w:highlight w:val="yellow"/>
        </w:rPr>
        <w:t xml:space="preserve">Specific heat is found using library correlations, with the average capacitance rate assumed to be constant during the analysis. Assuming constant average capacitance rate is suitable for most engineering purposes, especially when there is uncertainty associated with other parameters </w:t>
      </w:r>
      <w:r w:rsidR="005D717F" w:rsidRPr="005D19C1">
        <w:rPr>
          <w:rFonts w:ascii="Times New Roman" w:hAnsi="Times New Roman" w:cs="Times New Roman"/>
          <w:color w:val="BF8F00" w:themeColor="accent4" w:themeShade="BF"/>
          <w:sz w:val="24"/>
          <w:szCs w:val="24"/>
          <w:highlight w:val="yellow"/>
        </w:rPr>
        <w:t>[25].’</w:t>
      </w:r>
    </w:p>
    <w:p w14:paraId="088D2CD1" w14:textId="2BC61C15" w:rsidR="00EA05CA" w:rsidRDefault="00EA05CA" w:rsidP="00EA05CA">
      <w:pPr>
        <w:pStyle w:val="ListParagraph"/>
        <w:numPr>
          <w:ilvl w:val="0"/>
          <w:numId w:val="1"/>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Check if sentence on the line 446-447 is correct. It does not make a sense to me.</w:t>
      </w:r>
    </w:p>
    <w:p w14:paraId="3DEA3652" w14:textId="2FE9B3DE" w:rsidR="00A87DE5" w:rsidRPr="00A87DE5" w:rsidRDefault="00B0499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seems to be correct except for the additional conjuncture ‘and’ that was overlooked in the proofreading. This sentence has been corrected to ‘</w:t>
      </w:r>
      <w:r w:rsidRPr="00B04998">
        <w:rPr>
          <w:rFonts w:ascii="Times New Roman" w:hAnsi="Times New Roman" w:cs="Times New Roman"/>
          <w:color w:val="BF8F00" w:themeColor="accent4" w:themeShade="BF"/>
          <w:sz w:val="24"/>
          <w:szCs w:val="24"/>
        </w:rPr>
        <w:t>Cycles that do not contain the listed component omit the associated values.</w:t>
      </w:r>
      <w:r>
        <w:rPr>
          <w:rFonts w:ascii="Times New Roman" w:hAnsi="Times New Roman" w:cs="Times New Roman"/>
          <w:color w:val="BF8F00" w:themeColor="accent4" w:themeShade="BF"/>
          <w:sz w:val="24"/>
          <w:szCs w:val="24"/>
        </w:rPr>
        <w:t>’ and can be found at lines *</w:t>
      </w:r>
    </w:p>
    <w:p w14:paraId="6A30197C" w14:textId="4EC681E6" w:rsidR="00A87DE5" w:rsidRPr="00A87DE5" w:rsidRDefault="00A87DE5" w:rsidP="00A87DE5">
      <w:pPr>
        <w:ind w:left="1440"/>
        <w:rPr>
          <w:rFonts w:ascii="Times New Roman" w:hAnsi="Times New Roman" w:cs="Times New Roman"/>
          <w:color w:val="000000" w:themeColor="text1"/>
          <w:sz w:val="24"/>
          <w:szCs w:val="24"/>
        </w:rPr>
      </w:pPr>
    </w:p>
    <w:p w14:paraId="30F03227" w14:textId="30D35445"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25E497C9" w14:textId="2167ABCD"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#2:</w:t>
      </w:r>
    </w:p>
    <w:p w14:paraId="5AE38FB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46BD8E0" w14:textId="77777777" w:rsidTr="007C384A">
        <w:trPr>
          <w:trHeight w:val="1134"/>
        </w:trPr>
        <w:tc>
          <w:tcPr>
            <w:tcW w:w="1811" w:type="dxa"/>
          </w:tcPr>
          <w:p w14:paraId="670CF1FC"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76AC4B93"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4ADC5058"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0103293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 English language and style are fine/minor spell check required</w:t>
            </w:r>
          </w:p>
          <w:p w14:paraId="7152113A" w14:textId="77777777" w:rsidR="00EA05CA"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EA05CA" w14:paraId="3007EBD4" w14:textId="77777777" w:rsidTr="007C384A">
        <w:tc>
          <w:tcPr>
            <w:tcW w:w="3329" w:type="dxa"/>
            <w:gridSpan w:val="2"/>
            <w:shd w:val="clear" w:color="auto" w:fill="0D0D0D" w:themeFill="text1" w:themeFillTint="F2"/>
          </w:tcPr>
          <w:p w14:paraId="686C0A06"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13C983B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34CFB1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1ED1569A"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5FF408F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2D0E866F" w14:textId="77777777" w:rsidTr="007C384A">
        <w:tc>
          <w:tcPr>
            <w:tcW w:w="3329" w:type="dxa"/>
            <w:gridSpan w:val="2"/>
          </w:tcPr>
          <w:p w14:paraId="3AEEFB88"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7D34703C" w14:textId="4F64DE33"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9" w:type="dxa"/>
          </w:tcPr>
          <w:p w14:paraId="5FC2BA36" w14:textId="01B2C43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7" w:type="dxa"/>
          </w:tcPr>
          <w:p w14:paraId="4C6E92BE"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90056C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72A47C4" w14:textId="77777777" w:rsidTr="007C384A">
        <w:tc>
          <w:tcPr>
            <w:tcW w:w="3329" w:type="dxa"/>
            <w:gridSpan w:val="2"/>
          </w:tcPr>
          <w:p w14:paraId="21481E4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66BD537E" w14:textId="2086A25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9" w:type="dxa"/>
          </w:tcPr>
          <w:p w14:paraId="0838E53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BF0E2F" w14:textId="3448AA8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492" w:type="dxa"/>
          </w:tcPr>
          <w:p w14:paraId="018FDD52"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61C36C" w14:textId="77777777" w:rsidTr="007C384A">
        <w:tc>
          <w:tcPr>
            <w:tcW w:w="3329" w:type="dxa"/>
            <w:gridSpan w:val="2"/>
          </w:tcPr>
          <w:p w14:paraId="7C0FEDC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0A223D95" w14:textId="6B46034D"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9" w:type="dxa"/>
          </w:tcPr>
          <w:p w14:paraId="5EA13B3E" w14:textId="498ECED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7" w:type="dxa"/>
          </w:tcPr>
          <w:p w14:paraId="6A6AA99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8F9E20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0989439D" w14:textId="77777777" w:rsidTr="007C384A">
        <w:tc>
          <w:tcPr>
            <w:tcW w:w="3329" w:type="dxa"/>
            <w:gridSpan w:val="2"/>
          </w:tcPr>
          <w:p w14:paraId="5292D0A3"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655AE5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6B184D50" w14:textId="749792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7" w:type="dxa"/>
          </w:tcPr>
          <w:p w14:paraId="1E5AEA3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0D79559" w14:textId="157AEDF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r>
      <w:tr w:rsidR="00EA05CA" w14:paraId="62659953" w14:textId="77777777" w:rsidTr="007C384A">
        <w:tc>
          <w:tcPr>
            <w:tcW w:w="3329" w:type="dxa"/>
            <w:gridSpan w:val="2"/>
          </w:tcPr>
          <w:p w14:paraId="71F38E10"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279DE636" w14:textId="069E4D45"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9" w:type="dxa"/>
          </w:tcPr>
          <w:p w14:paraId="6F957CC2" w14:textId="362FFE7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7" w:type="dxa"/>
          </w:tcPr>
          <w:p w14:paraId="54E001D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0B31CD3" w14:textId="6D4B8A44"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r>
      <w:tr w:rsidR="00EA05CA" w14:paraId="17C8A18A" w14:textId="77777777" w:rsidTr="007C384A">
        <w:tc>
          <w:tcPr>
            <w:tcW w:w="3329" w:type="dxa"/>
            <w:gridSpan w:val="2"/>
          </w:tcPr>
          <w:p w14:paraId="6EB7FAB6"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Are the conclusions thoroughly supported by the results </w:t>
            </w:r>
            <w:r>
              <w:rPr>
                <w:rFonts w:ascii="Times New Roman" w:hAnsi="Times New Roman" w:cs="Times New Roman"/>
                <w:color w:val="000000" w:themeColor="text1"/>
                <w:sz w:val="24"/>
                <w:szCs w:val="24"/>
              </w:rPr>
              <w:lastRenderedPageBreak/>
              <w:t>presented in the article or referenced in secondary literature?</w:t>
            </w:r>
          </w:p>
        </w:tc>
        <w:tc>
          <w:tcPr>
            <w:tcW w:w="1513" w:type="dxa"/>
          </w:tcPr>
          <w:p w14:paraId="231A181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t>
            </w:r>
          </w:p>
        </w:tc>
        <w:tc>
          <w:tcPr>
            <w:tcW w:w="1509" w:type="dxa"/>
          </w:tcPr>
          <w:p w14:paraId="3B1B33D9"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DA0F19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260D498" w14:textId="5CFDEBE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r>
    </w:tbl>
    <w:p w14:paraId="06E9E834" w14:textId="77777777" w:rsidR="00EA05CA" w:rsidRDefault="00EA05CA" w:rsidP="00EA05CA">
      <w:pPr>
        <w:rPr>
          <w:rFonts w:ascii="Times New Roman" w:hAnsi="Times New Roman" w:cs="Times New Roman"/>
          <w:b/>
          <w:bCs/>
          <w:color w:val="000000" w:themeColor="text1"/>
          <w:sz w:val="24"/>
          <w:szCs w:val="24"/>
        </w:rPr>
      </w:pPr>
    </w:p>
    <w:p w14:paraId="567DC7CA"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0D538823" w14:textId="1338F9C8"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EA05CA">
        <w:rPr>
          <w:rFonts w:ascii="Times New Roman" w:hAnsi="Times New Roman" w:cs="Times New Roman"/>
          <w:color w:val="000000" w:themeColor="text1"/>
          <w:sz w:val="24"/>
          <w:szCs w:val="24"/>
        </w:rPr>
        <w:t>This paper discusses different configurations to couple lead fast reactor and concentrating solar power through supercritical carbon dioxide cycles to improve efficiency and reduce cost.  In general, this work is well written, but the authors are suggested to consider the following comments when revise the manuscript:</w:t>
      </w:r>
    </w:p>
    <w:p w14:paraId="0BD331D8" w14:textId="202945E3"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In the abstract, “Nuclear reactors, including lead-cooled fast reactors (LFRs), can load follow, but have high fixed and low operating costs which can make this economically unattractive.” This sentence needs to be revised.</w:t>
      </w:r>
    </w:p>
    <w:p w14:paraId="29D5567D" w14:textId="15043C13" w:rsidR="00A87DE5" w:rsidRPr="00A87DE5" w:rsidRDefault="00363A26"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Revised this sentence for readability to ‘Nuclear reactors, including lead-cooled fast reactors (LFRs), can adjust power output according to demand, but with high fixed costs and low operating costs this is economically unattractive.’ Changing ‘load following’ to ‘adjust power output according to demand’ reduces the requirement of knowing what ‘load following’ is. Additionally changing ‘high fixed’ to ‘high fixed costs’ distinguishes the two discussed costs from each other increasing readability.</w:t>
      </w:r>
    </w:p>
    <w:p w14:paraId="6A6ADEBE" w14:textId="77777777" w:rsidR="00A87DE5" w:rsidRDefault="00A87DE5" w:rsidP="00A87DE5">
      <w:pPr>
        <w:pStyle w:val="ListParagraph"/>
        <w:ind w:left="1440"/>
        <w:rPr>
          <w:rFonts w:ascii="Times New Roman" w:hAnsi="Times New Roman" w:cs="Times New Roman"/>
          <w:color w:val="000000" w:themeColor="text1"/>
          <w:sz w:val="24"/>
          <w:szCs w:val="24"/>
        </w:rPr>
      </w:pPr>
    </w:p>
    <w:p w14:paraId="1DBDC593" w14:textId="3983A9AE"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2, “Utilizing complementary technologies, specifically solar concentrating power and lead-cooled fast reactors, can offset the drawbacks of each”. Can authors explain in more detail what are the drawbacks of LFR and CSP?</w:t>
      </w:r>
    </w:p>
    <w:p w14:paraId="0B11532D" w14:textId="7376CD5B" w:rsidR="00A87DE5" w:rsidRPr="00A87DE5" w:rsidRDefault="001A4F1D"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Additional explanation of drawbacks added after this sentence. The supplementary sentence reads ‘</w:t>
      </w:r>
      <w:r w:rsidRPr="001A4F1D">
        <w:rPr>
          <w:rFonts w:ascii="Times New Roman" w:hAnsi="Times New Roman" w:cs="Times New Roman"/>
          <w:color w:val="BF8F00" w:themeColor="accent4" w:themeShade="BF"/>
          <w:sz w:val="24"/>
          <w:szCs w:val="24"/>
        </w:rPr>
        <w:t xml:space="preserve">These drawbacks include CSP </w:t>
      </w:r>
      <w:r w:rsidRPr="001A4F1D">
        <w:rPr>
          <w:rFonts w:ascii="Times New Roman" w:hAnsi="Times New Roman" w:cs="Times New Roman"/>
          <w:color w:val="BF8F00" w:themeColor="accent4" w:themeShade="BF"/>
          <w:sz w:val="24"/>
          <w:szCs w:val="24"/>
        </w:rPr>
        <w:t>dependency</w:t>
      </w:r>
      <w:r w:rsidRPr="001A4F1D">
        <w:rPr>
          <w:rFonts w:ascii="Times New Roman" w:hAnsi="Times New Roman" w:cs="Times New Roman"/>
          <w:color w:val="BF8F00" w:themeColor="accent4" w:themeShade="BF"/>
          <w:sz w:val="24"/>
          <w:szCs w:val="24"/>
        </w:rPr>
        <w:t xml:space="preserve"> on weather conditions and time of day, while the LFR has a large system inertia on start</w:t>
      </w:r>
      <w:r>
        <w:rPr>
          <w:rFonts w:ascii="Times New Roman" w:hAnsi="Times New Roman" w:cs="Times New Roman"/>
          <w:color w:val="BF8F00" w:themeColor="accent4" w:themeShade="BF"/>
          <w:sz w:val="24"/>
          <w:szCs w:val="24"/>
        </w:rPr>
        <w:t>-</w:t>
      </w:r>
      <w:r w:rsidRPr="001A4F1D">
        <w:rPr>
          <w:rFonts w:ascii="Times New Roman" w:hAnsi="Times New Roman" w:cs="Times New Roman"/>
          <w:color w:val="BF8F00" w:themeColor="accent4" w:themeShade="BF"/>
          <w:sz w:val="24"/>
          <w:szCs w:val="24"/>
        </w:rPr>
        <w:t xml:space="preserve">up and ramping while reducing strain on system components when </w:t>
      </w:r>
      <w:r w:rsidRPr="001A4F1D">
        <w:rPr>
          <w:rFonts w:ascii="Times New Roman" w:hAnsi="Times New Roman" w:cs="Times New Roman"/>
          <w:color w:val="BF8F00" w:themeColor="accent4" w:themeShade="BF"/>
          <w:sz w:val="24"/>
          <w:szCs w:val="24"/>
        </w:rPr>
        <w:t>consistently</w:t>
      </w:r>
      <w:r w:rsidRPr="001A4F1D">
        <w:rPr>
          <w:rFonts w:ascii="Times New Roman" w:hAnsi="Times New Roman" w:cs="Times New Roman"/>
          <w:color w:val="BF8F00" w:themeColor="accent4" w:themeShade="BF"/>
          <w:sz w:val="24"/>
          <w:szCs w:val="24"/>
        </w:rPr>
        <w:t xml:space="preserve"> operating.</w:t>
      </w:r>
      <w:r>
        <w:rPr>
          <w:rFonts w:ascii="Times New Roman" w:hAnsi="Times New Roman" w:cs="Times New Roman"/>
          <w:color w:val="BF8F00" w:themeColor="accent4" w:themeShade="BF"/>
          <w:sz w:val="24"/>
          <w:szCs w:val="24"/>
        </w:rPr>
        <w:t xml:space="preserve">’ </w:t>
      </w:r>
    </w:p>
    <w:p w14:paraId="24BCFA2D" w14:textId="77777777" w:rsidR="00A87DE5" w:rsidRDefault="00EA05CA" w:rsidP="00A87DE5">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5, “Restricting the lead ﬂow velocity, and therefore lead mass ﬂow rate, leads to a higher LFR power output when the inlet sCO2 temperature is reduced.” The logic behind this sentence is unclear.</w:t>
      </w:r>
    </w:p>
    <w:p w14:paraId="4B4FB09B" w14:textId="40A05D5C" w:rsidR="00A87DE5" w:rsidRPr="00A87DE5" w:rsidRDefault="00B77034" w:rsidP="00A87DE5">
      <w:pPr>
        <w:pStyle w:val="ListParagraph"/>
        <w:ind w:left="1440"/>
        <w:rPr>
          <w:rFonts w:ascii="Times New Roman" w:hAnsi="Times New Roman" w:cs="Times New Roman"/>
          <w:color w:val="000000" w:themeColor="text1"/>
          <w:sz w:val="24"/>
          <w:szCs w:val="24"/>
        </w:rPr>
      </w:pPr>
      <w:r>
        <w:rPr>
          <w:rFonts w:ascii="Times New Roman" w:hAnsi="Times New Roman" w:cs="Times New Roman"/>
          <w:color w:val="BF8F00" w:themeColor="accent4" w:themeShade="BF"/>
          <w:sz w:val="24"/>
          <w:szCs w:val="24"/>
        </w:rPr>
        <w:t>Edited the sentence to exemplify that reducing the lead flow rate in the LFR while reducing the sCO2 inlet temperature increases the power output of the LFR. This sentence is important when explaining the benefits of decreasing the sCO2 inlet temperature in the parametric studies. The new sentence reads ‘</w:t>
      </w:r>
      <w:r w:rsidRPr="00B77034">
        <w:rPr>
          <w:rFonts w:ascii="Times New Roman" w:hAnsi="Times New Roman" w:cs="Times New Roman"/>
          <w:color w:val="BF8F00" w:themeColor="accent4" w:themeShade="BF"/>
          <w:sz w:val="24"/>
          <w:szCs w:val="24"/>
        </w:rPr>
        <w:t>Restricting the lead flow velocity, and therefore lead mass flow rate, while lowering the inlet sCO</w:t>
      </w:r>
      <w:r>
        <w:rPr>
          <w:rFonts w:ascii="Times New Roman" w:hAnsi="Times New Roman" w:cs="Times New Roman"/>
          <w:color w:val="BF8F00" w:themeColor="accent4" w:themeShade="BF"/>
          <w:sz w:val="24"/>
          <w:szCs w:val="24"/>
        </w:rPr>
        <w:t>2</w:t>
      </w:r>
      <w:r w:rsidRPr="00B77034">
        <w:rPr>
          <w:rFonts w:ascii="Times New Roman" w:hAnsi="Times New Roman" w:cs="Times New Roman"/>
          <w:color w:val="BF8F00" w:themeColor="accent4" w:themeShade="BF"/>
          <w:sz w:val="24"/>
          <w:szCs w:val="24"/>
        </w:rPr>
        <w:t xml:space="preserve"> temperature increases the temperature difference across the LFR HX allowing for a higher</w:t>
      </w:r>
      <w:r w:rsidR="00C66C00">
        <w:rPr>
          <w:rFonts w:ascii="Times New Roman" w:hAnsi="Times New Roman" w:cs="Times New Roman"/>
          <w:color w:val="BF8F00" w:themeColor="accent4" w:themeShade="BF"/>
          <w:sz w:val="24"/>
          <w:szCs w:val="24"/>
        </w:rPr>
        <w:t xml:space="preserve">, </w:t>
      </w:r>
      <w:r w:rsidRPr="00B77034">
        <w:rPr>
          <w:rFonts w:ascii="Times New Roman" w:hAnsi="Times New Roman" w:cs="Times New Roman"/>
          <w:color w:val="BF8F00" w:themeColor="accent4" w:themeShade="BF"/>
          <w:sz w:val="24"/>
          <w:szCs w:val="24"/>
        </w:rPr>
        <w:t>more desirable,</w:t>
      </w:r>
      <w:r w:rsidR="00C66C00">
        <w:rPr>
          <w:rFonts w:ascii="Times New Roman" w:hAnsi="Times New Roman" w:cs="Times New Roman"/>
          <w:color w:val="BF8F00" w:themeColor="accent4" w:themeShade="BF"/>
          <w:sz w:val="24"/>
          <w:szCs w:val="24"/>
        </w:rPr>
        <w:t xml:space="preserve"> LFR</w:t>
      </w:r>
      <w:r w:rsidRPr="00B77034">
        <w:rPr>
          <w:rFonts w:ascii="Times New Roman" w:hAnsi="Times New Roman" w:cs="Times New Roman"/>
          <w:color w:val="BF8F00" w:themeColor="accent4" w:themeShade="BF"/>
          <w:sz w:val="24"/>
          <w:szCs w:val="24"/>
        </w:rPr>
        <w:t xml:space="preserve"> power output.</w:t>
      </w:r>
      <w:r>
        <w:rPr>
          <w:rFonts w:ascii="Times New Roman" w:hAnsi="Times New Roman" w:cs="Times New Roman"/>
          <w:color w:val="BF8F00" w:themeColor="accent4" w:themeShade="BF"/>
          <w:sz w:val="24"/>
          <w:szCs w:val="24"/>
        </w:rPr>
        <w:t>’</w:t>
      </w:r>
    </w:p>
    <w:p w14:paraId="76C9F7DE" w14:textId="4E48425B" w:rsidR="00EA05CA" w:rsidRDefault="00EA05CA" w:rsidP="00EA05CA">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 xml:space="preserve">Page 7, “As grid demand diminishes, CSP HX ramps down heat extraction until no power is being dispatched through the salt and the hot TES begins charging. During this process, the LFR gradually adds a larger fraction of heat input to the TES through C2S. This process continues until no electrical production is </w:t>
      </w:r>
      <w:r w:rsidRPr="00EA05CA">
        <w:rPr>
          <w:rFonts w:ascii="Times New Roman" w:hAnsi="Times New Roman" w:cs="Times New Roman"/>
          <w:color w:val="000000" w:themeColor="text1"/>
          <w:sz w:val="24"/>
          <w:szCs w:val="24"/>
        </w:rPr>
        <w:lastRenderedPageBreak/>
        <w:t>occurring in the cycle and all heat is stored in TES for later use.” Why cannot we keep using CSP to charge hot TES when grid demand diminishes?</w:t>
      </w:r>
    </w:p>
    <w:p w14:paraId="45266F2E" w14:textId="7BEBD807" w:rsidR="00A87DE5" w:rsidRPr="00A87DE5" w:rsidRDefault="00C27D88"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This sentence was edited for clarity, the cycle uses the CSP to charge the hot TES when grid demand diminishes. The sentence ‘</w:t>
      </w:r>
      <w:r w:rsidRPr="00C27D88">
        <w:rPr>
          <w:rFonts w:ascii="Times New Roman" w:hAnsi="Times New Roman" w:cs="Times New Roman"/>
          <w:color w:val="BF8F00" w:themeColor="accent4" w:themeShade="BF"/>
          <w:sz w:val="24"/>
          <w:szCs w:val="24"/>
        </w:rPr>
        <w:t>As grid demand diminishes, CSP HX ramps down heat extraction until no power is being dispatched through the salt and the hot TES begins charging.</w:t>
      </w:r>
      <w:r>
        <w:rPr>
          <w:rFonts w:ascii="Times New Roman" w:hAnsi="Times New Roman" w:cs="Times New Roman"/>
          <w:color w:val="BF8F00" w:themeColor="accent4" w:themeShade="BF"/>
          <w:sz w:val="24"/>
          <w:szCs w:val="24"/>
        </w:rPr>
        <w:t>’ was elaborated on to be ‘</w:t>
      </w:r>
      <w:r w:rsidRPr="00C27D88">
        <w:rPr>
          <w:rFonts w:ascii="Times New Roman" w:hAnsi="Times New Roman" w:cs="Times New Roman"/>
          <w:color w:val="BF8F00" w:themeColor="accent4" w:themeShade="BF"/>
          <w:sz w:val="24"/>
          <w:szCs w:val="24"/>
        </w:rPr>
        <w:t>As grid demand diminishes, electrical generation is ramped down by decreasing heat input through the CSP HX. This continues until no heat is being dispatched from the solar salt to the sCO2, and all produced thermal energy from the CSP is put into charging the hot TES.</w:t>
      </w:r>
      <w:r>
        <w:rPr>
          <w:rFonts w:ascii="Times New Roman" w:hAnsi="Times New Roman" w:cs="Times New Roman"/>
          <w:color w:val="BF8F00" w:themeColor="accent4" w:themeShade="BF"/>
          <w:sz w:val="24"/>
          <w:szCs w:val="24"/>
        </w:rPr>
        <w:t xml:space="preserve">’ </w:t>
      </w:r>
    </w:p>
    <w:p w14:paraId="02CC7D4E" w14:textId="07015CDE" w:rsidR="00EA05CA" w:rsidRDefault="00EA05CA" w:rsidP="000E6AC4">
      <w:pPr>
        <w:pStyle w:val="ListParagraph"/>
        <w:numPr>
          <w:ilvl w:val="0"/>
          <w:numId w:val="3"/>
        </w:numPr>
        <w:rPr>
          <w:rFonts w:ascii="Times New Roman" w:hAnsi="Times New Roman" w:cs="Times New Roman"/>
          <w:color w:val="000000" w:themeColor="text1"/>
          <w:sz w:val="24"/>
          <w:szCs w:val="24"/>
        </w:rPr>
      </w:pPr>
      <w:r w:rsidRPr="00EA05CA">
        <w:rPr>
          <w:rFonts w:ascii="Times New Roman" w:hAnsi="Times New Roman" w:cs="Times New Roman"/>
          <w:color w:val="000000" w:themeColor="text1"/>
          <w:sz w:val="24"/>
          <w:szCs w:val="24"/>
        </w:rPr>
        <w:t>Page 7, Table 1, P2A, T1A, T5, T2C, T6A, T5C need to be explained.</w:t>
      </w:r>
      <w:r w:rsidRPr="000E6AC4">
        <w:rPr>
          <w:rFonts w:ascii="Times New Roman" w:hAnsi="Times New Roman" w:cs="Times New Roman"/>
          <w:color w:val="000000" w:themeColor="text1"/>
          <w:sz w:val="24"/>
          <w:szCs w:val="24"/>
        </w:rPr>
        <w:tab/>
      </w:r>
    </w:p>
    <w:p w14:paraId="5A545D3B" w14:textId="3B2FD8B2" w:rsidR="00A87DE5" w:rsidRPr="00A87DE5" w:rsidRDefault="002A50E1"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A supplementary sentence was added to explain the variable names in Table 1. The sentence reads ‘</w:t>
      </w:r>
      <w:r w:rsidR="008F45D0" w:rsidRPr="008F45D0">
        <w:rPr>
          <w:rFonts w:ascii="Times New Roman" w:hAnsi="Times New Roman" w:cs="Times New Roman"/>
          <w:color w:val="BF8F00" w:themeColor="accent4" w:themeShade="BF"/>
          <w:sz w:val="24"/>
          <w:szCs w:val="24"/>
        </w:rPr>
        <w:t xml:space="preserve">In Table </w:t>
      </w:r>
      <w:r w:rsidR="008F45D0">
        <w:rPr>
          <w:rFonts w:ascii="Times New Roman" w:hAnsi="Times New Roman" w:cs="Times New Roman"/>
          <w:color w:val="BF8F00" w:themeColor="accent4" w:themeShade="BF"/>
          <w:sz w:val="24"/>
          <w:szCs w:val="24"/>
        </w:rPr>
        <w:t>1,</w:t>
      </w:r>
      <w:r w:rsidR="008F45D0" w:rsidRPr="008F45D0">
        <w:rPr>
          <w:rFonts w:ascii="Times New Roman" w:hAnsi="Times New Roman" w:cs="Times New Roman"/>
          <w:color w:val="BF8F00" w:themeColor="accent4" w:themeShade="BF"/>
          <w:sz w:val="24"/>
          <w:szCs w:val="24"/>
        </w:rPr>
        <w:t xml:space="preserve"> variable names require further explanation. The high side pressure with the variable label </w:t>
      </w:r>
      <w:r w:rsidR="008F45D0">
        <w:rPr>
          <w:rFonts w:ascii="Times New Roman" w:hAnsi="Times New Roman" w:cs="Times New Roman"/>
          <w:color w:val="BF8F00" w:themeColor="accent4" w:themeShade="BF"/>
          <w:sz w:val="24"/>
          <w:szCs w:val="24"/>
        </w:rPr>
        <w:t>P</w:t>
      </w:r>
      <w:r w:rsidR="008F45D0">
        <w:rPr>
          <w:rFonts w:ascii="Times New Roman" w:hAnsi="Times New Roman" w:cs="Times New Roman"/>
          <w:color w:val="BF8F00" w:themeColor="accent4" w:themeShade="BF"/>
          <w:sz w:val="24"/>
          <w:szCs w:val="24"/>
          <w:vertAlign w:val="subscript"/>
        </w:rPr>
        <w:t>2A</w:t>
      </w:r>
      <w:r w:rsidR="008F45D0" w:rsidRPr="008F45D0">
        <w:rPr>
          <w:rFonts w:ascii="Times New Roman" w:hAnsi="Times New Roman" w:cs="Times New Roman"/>
          <w:color w:val="BF8F00" w:themeColor="accent4" w:themeShade="BF"/>
          <w:sz w:val="24"/>
          <w:szCs w:val="24"/>
        </w:rPr>
        <w:t>, is the constant pressure outlet on the compressors and inlet to the turbines. In all models the value is set by the outlet of the main compressor and held constant with the assumption that there is no pressure drop across heat exchangers. In addition to this pressure, temperatures are also set. The inlet temperature of the main compressor, T</w:t>
      </w:r>
      <w:r w:rsidR="008F45D0">
        <w:rPr>
          <w:rFonts w:ascii="Times New Roman" w:hAnsi="Times New Roman" w:cs="Times New Roman"/>
          <w:color w:val="BF8F00" w:themeColor="accent4" w:themeShade="BF"/>
          <w:sz w:val="24"/>
          <w:szCs w:val="24"/>
          <w:vertAlign w:val="subscript"/>
        </w:rPr>
        <w:t>1A</w:t>
      </w:r>
      <w:r w:rsidR="008F45D0">
        <w:rPr>
          <w:rFonts w:ascii="Times New Roman" w:hAnsi="Times New Roman" w:cs="Times New Roman"/>
          <w:color w:val="BF8F00" w:themeColor="accent4" w:themeShade="BF"/>
          <w:sz w:val="24"/>
          <w:szCs w:val="24"/>
        </w:rPr>
        <w:t xml:space="preserve">, </w:t>
      </w:r>
      <w:r w:rsidR="008F45D0" w:rsidRPr="008F45D0">
        <w:rPr>
          <w:rFonts w:ascii="Times New Roman" w:hAnsi="Times New Roman" w:cs="Times New Roman"/>
          <w:color w:val="BF8F00" w:themeColor="accent4" w:themeShade="BF"/>
          <w:sz w:val="24"/>
          <w:szCs w:val="24"/>
        </w:rPr>
        <w:t>is set to a value of 40</w:t>
      </w:r>
      <w:r w:rsidR="008F45D0">
        <w:rPr>
          <w:rFonts w:ascii="Times New Roman" w:hAnsi="Times New Roman" w:cs="Times New Roman"/>
          <w:color w:val="BF8F00" w:themeColor="accent4" w:themeShade="BF"/>
          <w:sz w:val="24"/>
          <w:szCs w:val="24"/>
          <w:vertAlign w:val="superscript"/>
        </w:rPr>
        <w:t>o</w:t>
      </w:r>
      <w:r w:rsidR="008F45D0" w:rsidRPr="008F45D0">
        <w:rPr>
          <w:rFonts w:ascii="Times New Roman" w:hAnsi="Times New Roman" w:cs="Times New Roman"/>
          <w:color w:val="BF8F00" w:themeColor="accent4" w:themeShade="BF"/>
          <w:sz w:val="24"/>
          <w:szCs w:val="24"/>
        </w:rPr>
        <w:t>C in all models. The temperature of the sCO2 on the outlet of the LFR HX has different variable names, T</w:t>
      </w:r>
      <w:r>
        <w:rPr>
          <w:rFonts w:ascii="Times New Roman" w:hAnsi="Times New Roman" w:cs="Times New Roman"/>
          <w:color w:val="BF8F00" w:themeColor="accent4" w:themeShade="BF"/>
          <w:sz w:val="24"/>
          <w:szCs w:val="24"/>
          <w:vertAlign w:val="subscript"/>
        </w:rPr>
        <w:t>5</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2C</w:t>
      </w:r>
      <w:r w:rsidR="008F45D0" w:rsidRPr="008F45D0">
        <w:rPr>
          <w:rFonts w:ascii="Times New Roman" w:hAnsi="Times New Roman" w:cs="Times New Roman"/>
          <w:color w:val="BF8F00" w:themeColor="accent4" w:themeShade="BF"/>
          <w:sz w:val="24"/>
          <w:szCs w:val="24"/>
        </w:rPr>
        <w:t>, T</w:t>
      </w:r>
      <w:r>
        <w:rPr>
          <w:rFonts w:ascii="Times New Roman" w:hAnsi="Times New Roman" w:cs="Times New Roman"/>
          <w:color w:val="BF8F00" w:themeColor="accent4" w:themeShade="BF"/>
          <w:sz w:val="24"/>
          <w:szCs w:val="24"/>
          <w:vertAlign w:val="subscript"/>
        </w:rPr>
        <w:t>6A</w:t>
      </w:r>
      <w:r w:rsidR="008F45D0" w:rsidRPr="008F45D0">
        <w:rPr>
          <w:rFonts w:ascii="Times New Roman" w:hAnsi="Times New Roman" w:cs="Times New Roman"/>
          <w:color w:val="BF8F00" w:themeColor="accent4" w:themeShade="BF"/>
          <w:sz w:val="24"/>
          <w:szCs w:val="24"/>
        </w:rPr>
        <w:t>, and T</w:t>
      </w:r>
      <w:r>
        <w:rPr>
          <w:rFonts w:ascii="Times New Roman" w:hAnsi="Times New Roman" w:cs="Times New Roman"/>
          <w:color w:val="BF8F00" w:themeColor="accent4" w:themeShade="BF"/>
          <w:sz w:val="24"/>
          <w:szCs w:val="24"/>
          <w:vertAlign w:val="subscript"/>
        </w:rPr>
        <w:t>5C</w:t>
      </w:r>
      <w:r w:rsidR="008F45D0" w:rsidRPr="008F45D0">
        <w:rPr>
          <w:rFonts w:ascii="Times New Roman" w:hAnsi="Times New Roman" w:cs="Times New Roman"/>
          <w:color w:val="BF8F00" w:themeColor="accent4" w:themeShade="BF"/>
          <w:sz w:val="24"/>
          <w:szCs w:val="24"/>
        </w:rPr>
        <w:t>, according to the associated cycle configuration diagram.</w:t>
      </w:r>
      <w:r>
        <w:rPr>
          <w:rFonts w:ascii="Times New Roman" w:hAnsi="Times New Roman" w:cs="Times New Roman"/>
          <w:color w:val="BF8F00" w:themeColor="accent4" w:themeShade="BF"/>
          <w:sz w:val="24"/>
          <w:szCs w:val="24"/>
        </w:rPr>
        <w:t>’</w:t>
      </w:r>
    </w:p>
    <w:p w14:paraId="79EFD234" w14:textId="77777777" w:rsidR="00EA05CA" w:rsidRPr="00EA05CA" w:rsidRDefault="00EA05CA" w:rsidP="00EA05CA">
      <w:pPr>
        <w:pBdr>
          <w:top w:val="single" w:sz="4" w:space="1" w:color="auto"/>
        </w:pBdr>
        <w:rPr>
          <w:rFonts w:ascii="Times New Roman" w:hAnsi="Times New Roman" w:cs="Times New Roman"/>
          <w:color w:val="000000" w:themeColor="text1"/>
          <w:sz w:val="24"/>
          <w:szCs w:val="24"/>
        </w:rPr>
      </w:pPr>
    </w:p>
    <w:p w14:paraId="00600FEE" w14:textId="09544D38" w:rsidR="00EA05CA" w:rsidRPr="00EA05CA" w:rsidRDefault="00EA05CA" w:rsidP="00EA05CA">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w:t>
      </w:r>
      <w:r>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w:t>
      </w:r>
    </w:p>
    <w:p w14:paraId="004FCB65" w14:textId="77777777" w:rsidR="00EA05CA"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EA05CA" w14:paraId="78353ADD" w14:textId="77777777" w:rsidTr="007C384A">
        <w:trPr>
          <w:trHeight w:val="1134"/>
        </w:trPr>
        <w:tc>
          <w:tcPr>
            <w:tcW w:w="1811" w:type="dxa"/>
          </w:tcPr>
          <w:p w14:paraId="103AA26F" w14:textId="77777777" w:rsidR="00EA05CA" w:rsidRPr="00A6647B" w:rsidRDefault="00EA05CA"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34763BC7"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36E00FBA" w14:textId="77777777"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4CC814BB" w14:textId="11040CF0" w:rsidR="00EA05CA" w:rsidRPr="00A6647B" w:rsidRDefault="00EA05CA"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English language and style are fine/minor spell check required</w:t>
            </w:r>
          </w:p>
          <w:p w14:paraId="32D032AF" w14:textId="597B0B82" w:rsidR="00EA05CA"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I don’t feel qualified to judge about the English language and stye</w:t>
            </w:r>
          </w:p>
        </w:tc>
      </w:tr>
      <w:tr w:rsidR="00EA05CA" w14:paraId="323F8238" w14:textId="77777777" w:rsidTr="007C384A">
        <w:tc>
          <w:tcPr>
            <w:tcW w:w="3329" w:type="dxa"/>
            <w:gridSpan w:val="2"/>
            <w:shd w:val="clear" w:color="auto" w:fill="0D0D0D" w:themeFill="text1" w:themeFillTint="F2"/>
          </w:tcPr>
          <w:p w14:paraId="2D202194" w14:textId="77777777" w:rsidR="00EA05CA" w:rsidRPr="00A6647B" w:rsidRDefault="00EA05CA" w:rsidP="007C384A">
            <w:pPr>
              <w:rPr>
                <w:rFonts w:ascii="Times New Roman" w:hAnsi="Times New Roman" w:cs="Times New Roman"/>
                <w:color w:val="000000" w:themeColor="text1"/>
                <w:sz w:val="24"/>
                <w:szCs w:val="24"/>
              </w:rPr>
            </w:pPr>
          </w:p>
        </w:tc>
        <w:tc>
          <w:tcPr>
            <w:tcW w:w="1513" w:type="dxa"/>
          </w:tcPr>
          <w:p w14:paraId="44B4F6D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6D6D97C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20647DB1"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4A36C565"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EA05CA" w14:paraId="05710335" w14:textId="77777777" w:rsidTr="007C384A">
        <w:tc>
          <w:tcPr>
            <w:tcW w:w="3329" w:type="dxa"/>
            <w:gridSpan w:val="2"/>
          </w:tcPr>
          <w:p w14:paraId="49735F9B"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6A279F2A" w14:textId="7D453C4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0D11F0A4" w14:textId="2FCAF6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7" w:type="dxa"/>
          </w:tcPr>
          <w:p w14:paraId="04498A0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440650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34A5F91F" w14:textId="77777777" w:rsidTr="007C384A">
        <w:tc>
          <w:tcPr>
            <w:tcW w:w="3329" w:type="dxa"/>
            <w:gridSpan w:val="2"/>
          </w:tcPr>
          <w:p w14:paraId="5B94C22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74E9FB7B" w14:textId="2930C21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4F61944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D82EFC3" w14:textId="75FB2F7B"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492" w:type="dxa"/>
          </w:tcPr>
          <w:p w14:paraId="533508F8"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452B3DA4" w14:textId="77777777" w:rsidTr="007C384A">
        <w:tc>
          <w:tcPr>
            <w:tcW w:w="3329" w:type="dxa"/>
            <w:gridSpan w:val="2"/>
          </w:tcPr>
          <w:p w14:paraId="5E52EABC"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2E040B49" w14:textId="0FA7984E"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C31B2F4" w14:textId="0991AB39"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7" w:type="dxa"/>
          </w:tcPr>
          <w:p w14:paraId="49AB26C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5FAE4E0"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23482160" w14:textId="77777777" w:rsidTr="007C384A">
        <w:tc>
          <w:tcPr>
            <w:tcW w:w="3329" w:type="dxa"/>
            <w:gridSpan w:val="2"/>
          </w:tcPr>
          <w:p w14:paraId="26E8955F"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 empirical research are the results clearly presented?</w:t>
            </w:r>
          </w:p>
        </w:tc>
        <w:tc>
          <w:tcPr>
            <w:tcW w:w="1513" w:type="dxa"/>
          </w:tcPr>
          <w:p w14:paraId="43B71A5B" w14:textId="114E129C"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627ADB6A" w14:textId="3115FAF2"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c>
          <w:tcPr>
            <w:tcW w:w="1507" w:type="dxa"/>
          </w:tcPr>
          <w:p w14:paraId="1E4060D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26D061E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EA05CA" w14:paraId="7D23DF72" w14:textId="77777777" w:rsidTr="007C384A">
        <w:tc>
          <w:tcPr>
            <w:tcW w:w="3329" w:type="dxa"/>
            <w:gridSpan w:val="2"/>
          </w:tcPr>
          <w:p w14:paraId="21352689"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0F141443" w14:textId="01498EF0"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0E6AC4">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w:t>
            </w:r>
          </w:p>
        </w:tc>
        <w:tc>
          <w:tcPr>
            <w:tcW w:w="1509" w:type="dxa"/>
          </w:tcPr>
          <w:p w14:paraId="105A148D"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6AD32044"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4089AFA3" w14:textId="0DAFF00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tc>
      </w:tr>
      <w:tr w:rsidR="00EA05CA" w14:paraId="21DC6D79" w14:textId="77777777" w:rsidTr="007C384A">
        <w:tc>
          <w:tcPr>
            <w:tcW w:w="3329" w:type="dxa"/>
            <w:gridSpan w:val="2"/>
          </w:tcPr>
          <w:p w14:paraId="64401372" w14:textId="77777777" w:rsidR="00EA05CA" w:rsidRPr="00A6647B" w:rsidRDefault="00EA05CA"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0936E026"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1941BC37"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09DE5C7B"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328E8DA3" w14:textId="77777777" w:rsidR="00EA05CA" w:rsidRPr="00A6647B" w:rsidRDefault="00EA05CA"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20608AD5" w14:textId="77777777" w:rsidR="00EA05CA" w:rsidRDefault="00EA05CA" w:rsidP="00EA05CA">
      <w:pPr>
        <w:rPr>
          <w:rFonts w:ascii="Times New Roman" w:hAnsi="Times New Roman" w:cs="Times New Roman"/>
          <w:b/>
          <w:bCs/>
          <w:color w:val="000000" w:themeColor="text1"/>
          <w:sz w:val="24"/>
          <w:szCs w:val="24"/>
        </w:rPr>
      </w:pPr>
    </w:p>
    <w:p w14:paraId="32BAD8FC" w14:textId="77777777" w:rsidR="00EA05CA" w:rsidRPr="00A6647B" w:rsidRDefault="00EA05CA" w:rsidP="00EA05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4522F996" w14:textId="1C38F19E" w:rsidR="00EA05CA" w:rsidRDefault="00EA05CA" w:rsidP="00EA05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E6AC4" w:rsidRPr="000E6AC4">
        <w:rPr>
          <w:rFonts w:ascii="Times New Roman" w:hAnsi="Times New Roman" w:cs="Times New Roman"/>
          <w:color w:val="000000" w:themeColor="text1"/>
          <w:sz w:val="24"/>
          <w:szCs w:val="24"/>
        </w:rPr>
        <w:t>In this paper, the authors study the possible synergies between CSP and LFR technologies. They compare different configurations of SCO2 cycles with these technologies as heat sources. The topic and conclusions are interesting. Also, the paper is well written, and the methods are correct.  I recommend accepting after minor revision.</w:t>
      </w:r>
    </w:p>
    <w:p w14:paraId="4ACCBAB2" w14:textId="021CA291"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CSP technology is not clearly explained, and I suppose that is a Solar tower. It is necessary to include some details (efficiency, heliostat area, receiver area)</w:t>
      </w:r>
      <w:r>
        <w:rPr>
          <w:rFonts w:ascii="Times New Roman" w:hAnsi="Times New Roman" w:cs="Times New Roman"/>
          <w:color w:val="000000" w:themeColor="text1"/>
          <w:sz w:val="24"/>
          <w:szCs w:val="24"/>
        </w:rPr>
        <w:t xml:space="preserve"> </w:t>
      </w:r>
      <w:r w:rsidRPr="000E6AC4">
        <w:rPr>
          <w:rFonts w:ascii="Times New Roman" w:hAnsi="Times New Roman" w:cs="Times New Roman"/>
          <w:color w:val="000000" w:themeColor="text1"/>
          <w:sz w:val="24"/>
          <w:szCs w:val="24"/>
        </w:rPr>
        <w:t>about the CSP.</w:t>
      </w:r>
    </w:p>
    <w:p w14:paraId="1F955724" w14:textId="350B24B5" w:rsidR="00A87DE5" w:rsidRPr="00A87DE5" w:rsidRDefault="000B379B" w:rsidP="00A87DE5">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Introduction was changed to further explain the details of the CSP technology. The sentence before edits read ‘A CSP has an array of mirrors concentrating solar rays towards a receiver to generate thermal energy therefore causing a dependency on weather conditions and time of day.’ After edits this sentence reads ‘</w:t>
      </w:r>
      <w:r w:rsidRPr="000B379B">
        <w:rPr>
          <w:rFonts w:ascii="Times New Roman" w:hAnsi="Times New Roman" w:cs="Times New Roman"/>
          <w:color w:val="BF8F00" w:themeColor="accent4" w:themeShade="BF"/>
          <w:sz w:val="24"/>
          <w:szCs w:val="24"/>
        </w:rPr>
        <w:t>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CSP has an array of mirrors concentrating solar rays towards a</w:t>
      </w:r>
      <w:r>
        <w:rPr>
          <w:rFonts w:ascii="Times New Roman" w:hAnsi="Times New Roman" w:cs="Times New Roman"/>
          <w:color w:val="BF8F00" w:themeColor="accent4" w:themeShade="BF"/>
          <w:sz w:val="24"/>
          <w:szCs w:val="24"/>
        </w:rPr>
        <w:t xml:space="preserve"> </w:t>
      </w:r>
      <w:r w:rsidRPr="000B379B">
        <w:rPr>
          <w:rFonts w:ascii="Times New Roman" w:hAnsi="Times New Roman" w:cs="Times New Roman"/>
          <w:color w:val="BF8F00" w:themeColor="accent4" w:themeShade="BF"/>
          <w:sz w:val="24"/>
          <w:szCs w:val="24"/>
        </w:rPr>
        <w:t>tower receiver, transferring the energy into a solar salt, and storing the solar salt in tanks. CSP system</w:t>
      </w:r>
      <w:r>
        <w:rPr>
          <w:rFonts w:ascii="Times New Roman" w:hAnsi="Times New Roman" w:cs="Times New Roman"/>
          <w:color w:val="BF8F00" w:themeColor="accent4" w:themeShade="BF"/>
          <w:sz w:val="24"/>
          <w:szCs w:val="24"/>
        </w:rPr>
        <w:t xml:space="preserve">s </w:t>
      </w:r>
      <w:r w:rsidRPr="000B379B">
        <w:rPr>
          <w:rFonts w:ascii="Times New Roman" w:hAnsi="Times New Roman" w:cs="Times New Roman"/>
          <w:color w:val="BF8F00" w:themeColor="accent4" w:themeShade="BF"/>
          <w:sz w:val="24"/>
          <w:szCs w:val="24"/>
        </w:rPr>
        <w:t>require direct sunlight to operate at full power therefore causing variability based on weather conditions and time of day.</w:t>
      </w:r>
      <w:r>
        <w:rPr>
          <w:rFonts w:ascii="Times New Roman" w:hAnsi="Times New Roman" w:cs="Times New Roman"/>
          <w:color w:val="BF8F00" w:themeColor="accent4" w:themeShade="BF"/>
          <w:sz w:val="24"/>
          <w:szCs w:val="24"/>
        </w:rPr>
        <w:t>’</w:t>
      </w:r>
      <w:r w:rsidR="00C514F9">
        <w:rPr>
          <w:rFonts w:ascii="Times New Roman" w:hAnsi="Times New Roman" w:cs="Times New Roman"/>
          <w:color w:val="BF8F00" w:themeColor="accent4" w:themeShade="BF"/>
          <w:sz w:val="24"/>
          <w:szCs w:val="24"/>
        </w:rPr>
        <w:t xml:space="preserve"> Additional details into the operating temperatures and solar salt with a full diagram of the CSP system is explained further in Section 2.1.4. The efficiency, heliostat area, and receiver area are not within the scope of the paper with the receiver being described as a ‘black box’ heat input, meaning that these specific values are simplified down to a single heat input. </w:t>
      </w:r>
    </w:p>
    <w:p w14:paraId="487F8DF4" w14:textId="6281DB45"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It is necessary to include an analysis of the discharging process. When the TES is discharging, the operational conditions of the cycle change, especially the turbine inlet temperature.</w:t>
      </w:r>
    </w:p>
    <w:p w14:paraId="2AC5BFD5" w14:textId="16F283AB" w:rsidR="00A87DE5" w:rsidRPr="00A87DE5" w:rsidRDefault="00A87DE5" w:rsidP="00A87DE5">
      <w:pPr>
        <w:pStyle w:val="ListParagraph"/>
        <w:ind w:left="1440"/>
        <w:rPr>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rPr>
        <w:t>Brian T. White</w:t>
      </w:r>
    </w:p>
    <w:p w14:paraId="13A6616E" w14:textId="7F43E86F" w:rsidR="000E6AC4" w:rsidRDefault="000E6AC4" w:rsidP="000E6AC4">
      <w:pPr>
        <w:pStyle w:val="ListParagraph"/>
        <w:numPr>
          <w:ilvl w:val="0"/>
          <w:numId w:val="4"/>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The scenario of C-LFR-ON and C-CSP-ON is not a suitable alternative. In this scenario, the two power plants could operate alone. They are reference cases. The configuration with synergies should be compared with them.</w:t>
      </w:r>
    </w:p>
    <w:p w14:paraId="41833BA6" w14:textId="7C711CC1" w:rsidR="00A87DE5" w:rsidRPr="003A2586" w:rsidRDefault="003A2586" w:rsidP="00A87DE5">
      <w:pPr>
        <w:pStyle w:val="ListParagraph"/>
        <w:ind w:left="1440"/>
        <w:rPr>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u w:val="single"/>
        </w:rPr>
        <w:t xml:space="preserve">Rebuttal: </w:t>
      </w:r>
      <w:r w:rsidRPr="005D19C1">
        <w:rPr>
          <w:rFonts w:ascii="Times New Roman" w:hAnsi="Times New Roman" w:cs="Times New Roman"/>
          <w:color w:val="BF8F00" w:themeColor="accent4" w:themeShade="BF"/>
          <w:sz w:val="24"/>
          <w:szCs w:val="24"/>
          <w:highlight w:val="yellow"/>
        </w:rPr>
        <w:t>The scenario of C-LFR-ON and C-CSP-ON operating in conjunction is discussed in section 3.1.1 with the final paragraph. Analyzing the separate configuration efficiencies in the prior paragraphs build to an explanation of the</w:t>
      </w:r>
      <w:r w:rsidR="00CE7AD2" w:rsidRPr="005D19C1">
        <w:rPr>
          <w:rFonts w:ascii="Times New Roman" w:hAnsi="Times New Roman" w:cs="Times New Roman"/>
          <w:color w:val="BF8F00" w:themeColor="accent4" w:themeShade="BF"/>
          <w:sz w:val="24"/>
          <w:szCs w:val="24"/>
          <w:highlight w:val="yellow"/>
        </w:rPr>
        <w:t xml:space="preserve"> two cycles being combined and having</w:t>
      </w:r>
      <w:r w:rsidRPr="005D19C1">
        <w:rPr>
          <w:rFonts w:ascii="Times New Roman" w:hAnsi="Times New Roman" w:cs="Times New Roman"/>
          <w:color w:val="BF8F00" w:themeColor="accent4" w:themeShade="BF"/>
          <w:sz w:val="24"/>
          <w:szCs w:val="24"/>
          <w:highlight w:val="yellow"/>
        </w:rPr>
        <w:t xml:space="preserve"> ‘combined efficiencies’ which consist of a </w:t>
      </w:r>
      <w:r w:rsidRPr="005D19C1">
        <w:rPr>
          <w:rFonts w:ascii="Times New Roman" w:hAnsi="Times New Roman" w:cs="Times New Roman"/>
          <w:color w:val="BF8F00" w:themeColor="accent4" w:themeShade="BF"/>
          <w:sz w:val="24"/>
          <w:szCs w:val="24"/>
          <w:highlight w:val="yellow"/>
        </w:rPr>
        <w:lastRenderedPageBreak/>
        <w:t>‘highest efficiency’ case while the other is a ‘favorable LFR and CSP characteristic’ case.</w:t>
      </w:r>
      <w:r>
        <w:rPr>
          <w:rFonts w:ascii="Times New Roman" w:hAnsi="Times New Roman" w:cs="Times New Roman"/>
          <w:color w:val="BF8F00" w:themeColor="accent4" w:themeShade="BF"/>
          <w:sz w:val="24"/>
          <w:szCs w:val="24"/>
        </w:rPr>
        <w:t xml:space="preserve"> </w:t>
      </w:r>
    </w:p>
    <w:p w14:paraId="2161A0BD" w14:textId="77777777" w:rsidR="000E6AC4" w:rsidRPr="00EA05CA" w:rsidRDefault="000E6AC4" w:rsidP="000E6AC4">
      <w:pPr>
        <w:pBdr>
          <w:top w:val="single" w:sz="4" w:space="1" w:color="auto"/>
        </w:pBdr>
        <w:rPr>
          <w:rFonts w:ascii="Times New Roman" w:hAnsi="Times New Roman" w:cs="Times New Roman"/>
          <w:color w:val="000000" w:themeColor="text1"/>
          <w:sz w:val="24"/>
          <w:szCs w:val="24"/>
        </w:rPr>
      </w:pPr>
    </w:p>
    <w:p w14:paraId="3960393E" w14:textId="3E0806A1" w:rsidR="000E6AC4" w:rsidRPr="00EA05CA" w:rsidRDefault="000E6AC4" w:rsidP="000E6AC4">
      <w:pPr>
        <w:ind w:left="72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Reviewer #</w:t>
      </w:r>
      <w:r>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w:t>
      </w:r>
    </w:p>
    <w:p w14:paraId="3B80DD69" w14:textId="77777777" w:rsidR="000E6AC4"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Report Form</w:t>
      </w:r>
    </w:p>
    <w:tbl>
      <w:tblPr>
        <w:tblStyle w:val="TableGrid"/>
        <w:tblW w:w="0" w:type="auto"/>
        <w:tblLook w:val="04A0" w:firstRow="1" w:lastRow="0" w:firstColumn="1" w:lastColumn="0" w:noHBand="0" w:noVBand="1"/>
      </w:tblPr>
      <w:tblGrid>
        <w:gridCol w:w="1811"/>
        <w:gridCol w:w="1518"/>
        <w:gridCol w:w="1513"/>
        <w:gridCol w:w="1509"/>
        <w:gridCol w:w="1507"/>
        <w:gridCol w:w="1492"/>
      </w:tblGrid>
      <w:tr w:rsidR="000E6AC4" w14:paraId="08422E74" w14:textId="77777777" w:rsidTr="007C384A">
        <w:trPr>
          <w:trHeight w:val="1134"/>
        </w:trPr>
        <w:tc>
          <w:tcPr>
            <w:tcW w:w="1811" w:type="dxa"/>
          </w:tcPr>
          <w:p w14:paraId="59BACF79" w14:textId="77777777" w:rsidR="000E6AC4" w:rsidRPr="00A6647B" w:rsidRDefault="000E6AC4" w:rsidP="007C384A">
            <w:pPr>
              <w:rPr>
                <w:rFonts w:ascii="Times New Roman" w:hAnsi="Times New Roman" w:cs="Times New Roman"/>
                <w:color w:val="000000" w:themeColor="text1"/>
                <w:sz w:val="24"/>
                <w:szCs w:val="24"/>
              </w:rPr>
            </w:pPr>
            <w:r w:rsidRPr="00A6647B">
              <w:rPr>
                <w:rFonts w:ascii="Times New Roman" w:hAnsi="Times New Roman" w:cs="Times New Roman"/>
                <w:color w:val="000000" w:themeColor="text1"/>
                <w:sz w:val="24"/>
                <w:szCs w:val="24"/>
              </w:rPr>
              <w:t>English Language and Style</w:t>
            </w:r>
          </w:p>
        </w:tc>
        <w:tc>
          <w:tcPr>
            <w:tcW w:w="7539" w:type="dxa"/>
            <w:gridSpan w:val="5"/>
          </w:tcPr>
          <w:p w14:paraId="6EB635FD" w14:textId="77777777" w:rsidR="000E6AC4" w:rsidRPr="00A6647B"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Extensive editing of English language and style required</w:t>
            </w:r>
          </w:p>
          <w:p w14:paraId="5F420D5D" w14:textId="77777777" w:rsidR="000E6AC4" w:rsidRPr="00A6647B"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Moderate English changes required</w:t>
            </w:r>
          </w:p>
          <w:p w14:paraId="04079CB4" w14:textId="2791FA72"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rPr>
              <w:t>) English language and style are fine/minor spell check required</w:t>
            </w:r>
          </w:p>
          <w:p w14:paraId="331358CB" w14:textId="593313C7" w:rsidR="000E6AC4" w:rsidRDefault="000E6AC4" w:rsidP="007C384A">
            <w:p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I don’t feel qualified to judge about the English language and stye</w:t>
            </w:r>
          </w:p>
        </w:tc>
      </w:tr>
      <w:tr w:rsidR="000E6AC4" w14:paraId="38355CA3" w14:textId="77777777" w:rsidTr="007C384A">
        <w:tc>
          <w:tcPr>
            <w:tcW w:w="3329" w:type="dxa"/>
            <w:gridSpan w:val="2"/>
            <w:shd w:val="clear" w:color="auto" w:fill="0D0D0D" w:themeFill="text1" w:themeFillTint="F2"/>
          </w:tcPr>
          <w:p w14:paraId="6DFCCF49" w14:textId="77777777" w:rsidR="000E6AC4" w:rsidRPr="00A6647B" w:rsidRDefault="000E6AC4" w:rsidP="007C384A">
            <w:pPr>
              <w:rPr>
                <w:rFonts w:ascii="Times New Roman" w:hAnsi="Times New Roman" w:cs="Times New Roman"/>
                <w:color w:val="000000" w:themeColor="text1"/>
                <w:sz w:val="24"/>
                <w:szCs w:val="24"/>
              </w:rPr>
            </w:pPr>
          </w:p>
        </w:tc>
        <w:tc>
          <w:tcPr>
            <w:tcW w:w="1513" w:type="dxa"/>
          </w:tcPr>
          <w:p w14:paraId="16A917B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509" w:type="dxa"/>
          </w:tcPr>
          <w:p w14:paraId="700056A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 be improved</w:t>
            </w:r>
          </w:p>
        </w:tc>
        <w:tc>
          <w:tcPr>
            <w:tcW w:w="1507" w:type="dxa"/>
          </w:tcPr>
          <w:p w14:paraId="5808DF7E"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be improved</w:t>
            </w:r>
          </w:p>
        </w:tc>
        <w:tc>
          <w:tcPr>
            <w:tcW w:w="1492" w:type="dxa"/>
          </w:tcPr>
          <w:p w14:paraId="6772BFC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applicable</w:t>
            </w:r>
          </w:p>
        </w:tc>
      </w:tr>
      <w:tr w:rsidR="000E6AC4" w14:paraId="63A7120D" w14:textId="77777777" w:rsidTr="007C384A">
        <w:tc>
          <w:tcPr>
            <w:tcW w:w="3329" w:type="dxa"/>
            <w:gridSpan w:val="2"/>
          </w:tcPr>
          <w:p w14:paraId="722FBD64"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content succinctly described and contextualized with respect to previous and present theoretical background and empirical research (if applicable) on the topic?</w:t>
            </w:r>
          </w:p>
        </w:tc>
        <w:tc>
          <w:tcPr>
            <w:tcW w:w="1513" w:type="dxa"/>
          </w:tcPr>
          <w:p w14:paraId="2C819F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3E08DC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58ABE6D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5C4380C"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32A53429" w14:textId="77777777" w:rsidTr="007C384A">
        <w:tc>
          <w:tcPr>
            <w:tcW w:w="3329" w:type="dxa"/>
            <w:gridSpan w:val="2"/>
          </w:tcPr>
          <w:p w14:paraId="1B6C79E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research design, questions, hypotheses, and methods clearly stated?</w:t>
            </w:r>
          </w:p>
        </w:tc>
        <w:tc>
          <w:tcPr>
            <w:tcW w:w="1513" w:type="dxa"/>
          </w:tcPr>
          <w:p w14:paraId="2B8E66F2"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1101055"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04F4C1F"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D28006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49779BB" w14:textId="77777777" w:rsidTr="007C384A">
        <w:tc>
          <w:tcPr>
            <w:tcW w:w="3329" w:type="dxa"/>
            <w:gridSpan w:val="2"/>
          </w:tcPr>
          <w:p w14:paraId="06CEC55E"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arguments and discussion of findings coherent, balanced, and compelling?</w:t>
            </w:r>
          </w:p>
        </w:tc>
        <w:tc>
          <w:tcPr>
            <w:tcW w:w="1513" w:type="dxa"/>
          </w:tcPr>
          <w:p w14:paraId="45764AA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661B3957"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3D73B9C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1BAB458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437B4827" w14:textId="77777777" w:rsidTr="007C384A">
        <w:tc>
          <w:tcPr>
            <w:tcW w:w="3329" w:type="dxa"/>
            <w:gridSpan w:val="2"/>
          </w:tcPr>
          <w:p w14:paraId="1225B010"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empirical research are the results clearly presented?</w:t>
            </w:r>
          </w:p>
        </w:tc>
        <w:tc>
          <w:tcPr>
            <w:tcW w:w="1513" w:type="dxa"/>
          </w:tcPr>
          <w:p w14:paraId="4AE000F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0E921BE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645901D"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05B6738B"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1AE3CACE" w14:textId="77777777" w:rsidTr="007C384A">
        <w:tc>
          <w:tcPr>
            <w:tcW w:w="3329" w:type="dxa"/>
            <w:gridSpan w:val="2"/>
          </w:tcPr>
          <w:p w14:paraId="6B8BE3E5"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 the article adequately referenced?</w:t>
            </w:r>
          </w:p>
        </w:tc>
        <w:tc>
          <w:tcPr>
            <w:tcW w:w="1513" w:type="dxa"/>
          </w:tcPr>
          <w:p w14:paraId="70B2BF53"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1509" w:type="dxa"/>
          </w:tcPr>
          <w:p w14:paraId="1462CC2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2D3F2839"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6AF6D8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r w:rsidR="000E6AC4" w14:paraId="08A37512" w14:textId="77777777" w:rsidTr="007C384A">
        <w:tc>
          <w:tcPr>
            <w:tcW w:w="3329" w:type="dxa"/>
            <w:gridSpan w:val="2"/>
          </w:tcPr>
          <w:p w14:paraId="2FE805D9" w14:textId="77777777" w:rsidR="000E6AC4" w:rsidRPr="00A6647B" w:rsidRDefault="000E6AC4" w:rsidP="007C38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conclusions thoroughly supported by the results presented in the article or referenced in secondary literature?</w:t>
            </w:r>
          </w:p>
        </w:tc>
        <w:tc>
          <w:tcPr>
            <w:tcW w:w="1513" w:type="dxa"/>
          </w:tcPr>
          <w:p w14:paraId="73351478"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9" w:type="dxa"/>
          </w:tcPr>
          <w:p w14:paraId="565F3A1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507" w:type="dxa"/>
          </w:tcPr>
          <w:p w14:paraId="1E44D0B0"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c>
          <w:tcPr>
            <w:tcW w:w="1492" w:type="dxa"/>
          </w:tcPr>
          <w:p w14:paraId="5106B03A" w14:textId="77777777" w:rsidR="000E6AC4" w:rsidRPr="00A6647B" w:rsidRDefault="000E6AC4" w:rsidP="007C38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14:paraId="01CED868" w14:textId="77777777" w:rsidR="000E6AC4" w:rsidRDefault="000E6AC4" w:rsidP="000E6AC4">
      <w:pPr>
        <w:rPr>
          <w:rFonts w:ascii="Times New Roman" w:hAnsi="Times New Roman" w:cs="Times New Roman"/>
          <w:b/>
          <w:bCs/>
          <w:color w:val="000000" w:themeColor="text1"/>
          <w:sz w:val="24"/>
          <w:szCs w:val="24"/>
        </w:rPr>
      </w:pPr>
    </w:p>
    <w:p w14:paraId="7750CF57" w14:textId="77777777" w:rsidR="000E6AC4" w:rsidRPr="00A6647B" w:rsidRDefault="000E6AC4" w:rsidP="000E6A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t>Comments to the Author</w:t>
      </w:r>
    </w:p>
    <w:p w14:paraId="7FFB41BA" w14:textId="7828F646" w:rsidR="000E6AC4" w:rsidRDefault="000E6AC4" w:rsidP="000E6AC4">
      <w:pPr>
        <w:ind w:firstLine="720"/>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find your manuscript very interesting and well written. I have just three suggestions:</w:t>
      </w:r>
    </w:p>
    <w:p w14:paraId="567CC66D" w14:textId="63D9497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 xml:space="preserve">There is a list of abbreviations at the end. You define some of the abbreviations in the text, but definitions of some are missing making it harder to read the text. I suggest you </w:t>
      </w:r>
      <w:proofErr w:type="gramStart"/>
      <w:r w:rsidRPr="000E6AC4">
        <w:rPr>
          <w:rFonts w:ascii="Times New Roman" w:hAnsi="Times New Roman" w:cs="Times New Roman"/>
          <w:color w:val="000000" w:themeColor="text1"/>
          <w:sz w:val="24"/>
          <w:szCs w:val="24"/>
        </w:rPr>
        <w:t>to define</w:t>
      </w:r>
      <w:proofErr w:type="gramEnd"/>
      <w:r w:rsidRPr="000E6AC4">
        <w:rPr>
          <w:rFonts w:ascii="Times New Roman" w:hAnsi="Times New Roman" w:cs="Times New Roman"/>
          <w:color w:val="000000" w:themeColor="text1"/>
          <w:sz w:val="24"/>
          <w:szCs w:val="24"/>
        </w:rPr>
        <w:t xml:space="preserve"> all the acronyms the first time they are mentioned in the text. For example: line 27 sCO2, line 40 CSP and TES, line 52 LFR, line 142 EES, line 163 UA and NTU, line 261 PC, line 262 MC, RC.</w:t>
      </w:r>
    </w:p>
    <w:p w14:paraId="396DA17B" w14:textId="1473A52D" w:rsidR="000402C7" w:rsidRDefault="00406F7F"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lastRenderedPageBreak/>
        <w:t>For clarity, the</w:t>
      </w:r>
      <w:r w:rsidR="000402C7">
        <w:rPr>
          <w:rFonts w:ascii="Times New Roman" w:hAnsi="Times New Roman" w:cs="Times New Roman"/>
          <w:color w:val="BF8F00" w:themeColor="accent4" w:themeShade="BF"/>
          <w:sz w:val="24"/>
          <w:szCs w:val="24"/>
        </w:rPr>
        <w:t xml:space="preserve"> following abbreviations have been defined after the first time that they are mentioned within the article</w:t>
      </w:r>
      <w:r w:rsidR="00F04D1F">
        <w:rPr>
          <w:rFonts w:ascii="Times New Roman" w:hAnsi="Times New Roman" w:cs="Times New Roman"/>
          <w:color w:val="BF8F00" w:themeColor="accent4" w:themeShade="BF"/>
          <w:sz w:val="24"/>
          <w:szCs w:val="24"/>
        </w:rPr>
        <w:t>, if they were defined later in the paper the abbreviation was deleted</w:t>
      </w:r>
      <w:r w:rsidR="000402C7">
        <w:rPr>
          <w:rFonts w:ascii="Times New Roman" w:hAnsi="Times New Roman" w:cs="Times New Roman"/>
          <w:color w:val="BF8F00" w:themeColor="accent4" w:themeShade="BF"/>
          <w:sz w:val="24"/>
          <w:szCs w:val="24"/>
        </w:rPr>
        <w:t xml:space="preserve">: </w:t>
      </w:r>
    </w:p>
    <w:p w14:paraId="21E52FFB" w14:textId="037B7A86" w:rsidR="00F821AD"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00B32F87">
        <w:rPr>
          <w:rFonts w:ascii="Times New Roman" w:hAnsi="Times New Roman" w:cs="Times New Roman"/>
          <w:color w:val="BF8F00" w:themeColor="accent4" w:themeShade="BF"/>
          <w:sz w:val="24"/>
          <w:szCs w:val="24"/>
        </w:rPr>
        <w:t>s</w:t>
      </w:r>
      <w:r>
        <w:rPr>
          <w:rFonts w:ascii="Times New Roman" w:hAnsi="Times New Roman" w:cs="Times New Roman"/>
          <w:color w:val="BF8F00" w:themeColor="accent4" w:themeShade="BF"/>
          <w:sz w:val="24"/>
          <w:szCs w:val="24"/>
        </w:rPr>
        <w:t>upercritical carbon dioxide (sCO2)</w:t>
      </w:r>
    </w:p>
    <w:p w14:paraId="73FE9843" w14:textId="3D406981"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32F87">
        <w:rPr>
          <w:rFonts w:ascii="Times New Roman" w:hAnsi="Times New Roman" w:cs="Times New Roman"/>
          <w:color w:val="BF8F00" w:themeColor="accent4" w:themeShade="BF"/>
          <w:sz w:val="24"/>
          <w:szCs w:val="24"/>
        </w:rPr>
        <w:t xml:space="preserve"> concentrating solar power (CSP) and thermal energy storage (TES)</w:t>
      </w:r>
    </w:p>
    <w:p w14:paraId="4923C50B" w14:textId="6D33067E"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lead-cooled fast reactor (LFR)</w:t>
      </w:r>
    </w:p>
    <w:p w14:paraId="0236DD09" w14:textId="1951D10B" w:rsidR="000402C7" w:rsidRDefault="000402C7" w:rsidP="000402C7">
      <w:pPr>
        <w:pStyle w:val="ListParagraph"/>
        <w:ind w:left="1440" w:firstLine="72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B70ED9">
        <w:rPr>
          <w:rFonts w:ascii="Times New Roman" w:hAnsi="Times New Roman" w:cs="Times New Roman"/>
          <w:color w:val="BF8F00" w:themeColor="accent4" w:themeShade="BF"/>
          <w:sz w:val="24"/>
          <w:szCs w:val="24"/>
        </w:rPr>
        <w:t xml:space="preserve"> </w:t>
      </w:r>
      <w:r w:rsidR="00F2397C">
        <w:rPr>
          <w:rFonts w:ascii="Times New Roman" w:hAnsi="Times New Roman" w:cs="Times New Roman"/>
          <w:color w:val="BF8F00" w:themeColor="accent4" w:themeShade="BF"/>
          <w:sz w:val="24"/>
          <w:szCs w:val="24"/>
        </w:rPr>
        <w:t>Engineering Equation Solver (EES)</w:t>
      </w:r>
    </w:p>
    <w:p w14:paraId="0AA56788" w14:textId="63F9EB54" w:rsidR="000402C7" w:rsidRDefault="000402C7"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Line *:</w:t>
      </w:r>
      <w:r w:rsidR="00F2397C">
        <w:rPr>
          <w:rFonts w:ascii="Times New Roman" w:hAnsi="Times New Roman" w:cs="Times New Roman"/>
          <w:color w:val="BF8F00" w:themeColor="accent4" w:themeShade="BF"/>
          <w:sz w:val="24"/>
          <w:szCs w:val="24"/>
        </w:rPr>
        <w:t xml:space="preserve"> </w:t>
      </w:r>
      <w:r w:rsidR="00C95C81">
        <w:rPr>
          <w:rFonts w:ascii="Times New Roman" w:hAnsi="Times New Roman" w:cs="Times New Roman"/>
          <w:color w:val="BF8F00" w:themeColor="accent4" w:themeShade="BF"/>
          <w:sz w:val="24"/>
          <w:szCs w:val="24"/>
        </w:rPr>
        <w:t>effectiveness (ε), capacitance ratio (CR), conductivity (UA), and number of transfer units (NTU)</w:t>
      </w:r>
    </w:p>
    <w:p w14:paraId="05C5CF82" w14:textId="1FE1ECB1" w:rsidR="00C95C81" w:rsidRDefault="00C95C81"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C95C81">
        <w:rPr>
          <w:rFonts w:ascii="Times New Roman" w:hAnsi="Times New Roman" w:cs="Times New Roman"/>
          <w:color w:val="BF8F00" w:themeColor="accent4" w:themeShade="BF"/>
          <w:sz w:val="24"/>
          <w:szCs w:val="24"/>
        </w:rPr>
        <w:t>precooler (PC), low temperature recuperator (LTR), main compressor (MC)</w:t>
      </w:r>
      <w:r>
        <w:rPr>
          <w:rFonts w:ascii="Times New Roman" w:hAnsi="Times New Roman" w:cs="Times New Roman"/>
          <w:color w:val="BF8F00" w:themeColor="accent4" w:themeShade="BF"/>
          <w:sz w:val="24"/>
          <w:szCs w:val="24"/>
        </w:rPr>
        <w:t>,</w:t>
      </w:r>
      <w:r w:rsidRPr="00C95C81">
        <w:rPr>
          <w:rFonts w:ascii="Times New Roman" w:hAnsi="Times New Roman" w:cs="Times New Roman"/>
          <w:color w:val="BF8F00" w:themeColor="accent4" w:themeShade="BF"/>
          <w:sz w:val="24"/>
          <w:szCs w:val="24"/>
        </w:rPr>
        <w:t xml:space="preserve"> and </w:t>
      </w:r>
      <w:proofErr w:type="spellStart"/>
      <w:r w:rsidRPr="00C95C81">
        <w:rPr>
          <w:rFonts w:ascii="Times New Roman" w:hAnsi="Times New Roman" w:cs="Times New Roman"/>
          <w:color w:val="BF8F00" w:themeColor="accent4" w:themeShade="BF"/>
          <w:sz w:val="24"/>
          <w:szCs w:val="24"/>
        </w:rPr>
        <w:t>recompressor</w:t>
      </w:r>
      <w:proofErr w:type="spellEnd"/>
      <w:r w:rsidRPr="00C95C81">
        <w:rPr>
          <w:rFonts w:ascii="Times New Roman" w:hAnsi="Times New Roman" w:cs="Times New Roman"/>
          <w:color w:val="BF8F00" w:themeColor="accent4" w:themeShade="BF"/>
          <w:sz w:val="24"/>
          <w:szCs w:val="24"/>
        </w:rPr>
        <w:t xml:space="preserve"> (RC)</w:t>
      </w:r>
    </w:p>
    <w:p w14:paraId="39420403" w14:textId="775427D9" w:rsidR="006776AD" w:rsidRDefault="006776AD" w:rsidP="00C95C81">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high temperature recuperator (HTR)</w:t>
      </w:r>
    </w:p>
    <w:p w14:paraId="1BF79049" w14:textId="46B0D463" w:rsidR="00F04D1F" w:rsidRPr="00F04D1F" w:rsidRDefault="006776AD" w:rsidP="00F04D1F">
      <w:pPr>
        <w:pStyle w:val="ListParagraph"/>
        <w:ind w:left="216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Line *: </w:t>
      </w:r>
      <w:r w:rsidRPr="006776AD">
        <w:rPr>
          <w:rFonts w:ascii="Times New Roman" w:hAnsi="Times New Roman" w:cs="Times New Roman"/>
          <w:color w:val="BF8F00" w:themeColor="accent4" w:themeShade="BF"/>
          <w:sz w:val="24"/>
          <w:szCs w:val="24"/>
        </w:rPr>
        <w:t>heat exchanger (HX)</w:t>
      </w:r>
    </w:p>
    <w:p w14:paraId="76DF21D9" w14:textId="6C222BBF"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In the description of Figure 2, lines 236-263 you also mention the LFR role. Perhaps you could add LFR to Figure 2 and change the subsection title to “Concentrating Sol</w:t>
      </w:r>
      <w:r w:rsidR="00F821AD">
        <w:rPr>
          <w:rFonts w:ascii="Times New Roman" w:hAnsi="Times New Roman" w:cs="Times New Roman"/>
          <w:color w:val="000000" w:themeColor="text1"/>
          <w:sz w:val="24"/>
          <w:szCs w:val="24"/>
        </w:rPr>
        <w:t>a</w:t>
      </w:r>
      <w:r w:rsidRPr="000E6AC4">
        <w:rPr>
          <w:rFonts w:ascii="Times New Roman" w:hAnsi="Times New Roman" w:cs="Times New Roman"/>
          <w:color w:val="000000" w:themeColor="text1"/>
          <w:sz w:val="24"/>
          <w:szCs w:val="24"/>
        </w:rPr>
        <w:t>r Power Cycle with Added Lead Fast Reactor” or add a new subsection indicating the addition of LFR.</w:t>
      </w:r>
    </w:p>
    <w:p w14:paraId="75F521D0" w14:textId="4844C05F" w:rsidR="00F821AD" w:rsidRPr="00F821AD" w:rsidRDefault="00F04D1F" w:rsidP="00F821AD">
      <w:pPr>
        <w:pStyle w:val="ListParagraph"/>
        <w:ind w:left="1440"/>
        <w:rPr>
          <w:rFonts w:ascii="Times New Roman" w:hAnsi="Times New Roman" w:cs="Times New Roman"/>
          <w:color w:val="BF8F00" w:themeColor="accent4" w:themeShade="BF"/>
          <w:sz w:val="24"/>
          <w:szCs w:val="24"/>
        </w:rPr>
      </w:pPr>
      <w:r w:rsidRPr="005D19C1">
        <w:rPr>
          <w:rFonts w:ascii="Times New Roman" w:hAnsi="Times New Roman" w:cs="Times New Roman"/>
          <w:color w:val="BF8F00" w:themeColor="accent4" w:themeShade="BF"/>
          <w:sz w:val="24"/>
          <w:szCs w:val="24"/>
          <w:highlight w:val="yellow"/>
          <w:u w:val="single"/>
        </w:rPr>
        <w:t>Rebuttal:</w:t>
      </w:r>
      <w:r w:rsidRPr="005D19C1">
        <w:rPr>
          <w:rFonts w:ascii="Times New Roman" w:hAnsi="Times New Roman" w:cs="Times New Roman"/>
          <w:color w:val="BF8F00" w:themeColor="accent4" w:themeShade="BF"/>
          <w:sz w:val="24"/>
          <w:szCs w:val="24"/>
          <w:highlight w:val="yellow"/>
        </w:rPr>
        <w:t xml:space="preserve"> Figure 2 is displaying the components of the CSP with cold and hot thermal energy storage, pumps</w:t>
      </w:r>
      <w:r w:rsidR="005269A4" w:rsidRPr="005D19C1">
        <w:rPr>
          <w:rFonts w:ascii="Times New Roman" w:hAnsi="Times New Roman" w:cs="Times New Roman"/>
          <w:color w:val="BF8F00" w:themeColor="accent4" w:themeShade="BF"/>
          <w:sz w:val="24"/>
          <w:szCs w:val="24"/>
          <w:highlight w:val="yellow"/>
        </w:rPr>
        <w:t>,</w:t>
      </w:r>
      <w:r w:rsidRPr="005D19C1">
        <w:rPr>
          <w:rFonts w:ascii="Times New Roman" w:hAnsi="Times New Roman" w:cs="Times New Roman"/>
          <w:color w:val="BF8F00" w:themeColor="accent4" w:themeShade="BF"/>
          <w:sz w:val="24"/>
          <w:szCs w:val="24"/>
          <w:highlight w:val="yellow"/>
        </w:rPr>
        <w:t xml:space="preserve"> and receiver. This is a component that is part of the full cycles </w:t>
      </w:r>
      <w:r w:rsidR="005269A4" w:rsidRPr="005D19C1">
        <w:rPr>
          <w:rFonts w:ascii="Times New Roman" w:hAnsi="Times New Roman" w:cs="Times New Roman"/>
          <w:color w:val="BF8F00" w:themeColor="accent4" w:themeShade="BF"/>
          <w:sz w:val="24"/>
          <w:szCs w:val="24"/>
          <w:highlight w:val="yellow"/>
        </w:rPr>
        <w:t>and is never directly connected to the</w:t>
      </w:r>
      <w:r w:rsidRPr="005D19C1">
        <w:rPr>
          <w:rFonts w:ascii="Times New Roman" w:hAnsi="Times New Roman" w:cs="Times New Roman"/>
          <w:color w:val="BF8F00" w:themeColor="accent4" w:themeShade="BF"/>
          <w:sz w:val="24"/>
          <w:szCs w:val="24"/>
          <w:highlight w:val="yellow"/>
        </w:rPr>
        <w:t xml:space="preserve"> LFR</w:t>
      </w:r>
      <w:r w:rsidR="005269A4" w:rsidRPr="005D19C1">
        <w:rPr>
          <w:rFonts w:ascii="Times New Roman" w:hAnsi="Times New Roman" w:cs="Times New Roman"/>
          <w:color w:val="BF8F00" w:themeColor="accent4" w:themeShade="BF"/>
          <w:sz w:val="24"/>
          <w:szCs w:val="24"/>
          <w:highlight w:val="yellow"/>
        </w:rPr>
        <w:t>. This comment is addressed throughout Section 2.3.1 – 2.4.4 with explanations of where the C2S is drawing heat around the cycle. Additionally</w:t>
      </w:r>
      <w:r w:rsidR="005D19C1" w:rsidRPr="005D19C1">
        <w:rPr>
          <w:rFonts w:ascii="Times New Roman" w:hAnsi="Times New Roman" w:cs="Times New Roman"/>
          <w:color w:val="BF8F00" w:themeColor="accent4" w:themeShade="BF"/>
          <w:sz w:val="24"/>
          <w:szCs w:val="24"/>
          <w:highlight w:val="yellow"/>
        </w:rPr>
        <w:t>,</w:t>
      </w:r>
      <w:r w:rsidR="005269A4" w:rsidRPr="005D19C1">
        <w:rPr>
          <w:rFonts w:ascii="Times New Roman" w:hAnsi="Times New Roman" w:cs="Times New Roman"/>
          <w:color w:val="BF8F00" w:themeColor="accent4" w:themeShade="BF"/>
          <w:sz w:val="24"/>
          <w:szCs w:val="24"/>
          <w:highlight w:val="yellow"/>
        </w:rPr>
        <w:t xml:space="preserve"> the cycle diagrams in these sections display where the CSP HX is positioned.</w:t>
      </w:r>
      <w:r w:rsidR="005269A4">
        <w:rPr>
          <w:rFonts w:ascii="Times New Roman" w:hAnsi="Times New Roman" w:cs="Times New Roman"/>
          <w:color w:val="BF8F00" w:themeColor="accent4" w:themeShade="BF"/>
          <w:sz w:val="24"/>
          <w:szCs w:val="24"/>
        </w:rPr>
        <w:t xml:space="preserve"> </w:t>
      </w:r>
    </w:p>
    <w:p w14:paraId="2C371E27" w14:textId="047A584D" w:rsidR="000E6AC4" w:rsidRDefault="000E6AC4" w:rsidP="000E6AC4">
      <w:pPr>
        <w:pStyle w:val="ListParagraph"/>
        <w:numPr>
          <w:ilvl w:val="0"/>
          <w:numId w:val="7"/>
        </w:numPr>
        <w:rPr>
          <w:rFonts w:ascii="Times New Roman" w:hAnsi="Times New Roman" w:cs="Times New Roman"/>
          <w:color w:val="000000" w:themeColor="text1"/>
          <w:sz w:val="24"/>
          <w:szCs w:val="24"/>
        </w:rPr>
      </w:pPr>
      <w:r w:rsidRPr="000E6AC4">
        <w:rPr>
          <w:rFonts w:ascii="Times New Roman" w:hAnsi="Times New Roman" w:cs="Times New Roman"/>
          <w:color w:val="000000" w:themeColor="text1"/>
          <w:sz w:val="24"/>
          <w:szCs w:val="24"/>
        </w:rPr>
        <w:t>I suppose that all the calculations have been made using EES? Perhaps you could clearly indicate that ate the beginning of Section 3.</w:t>
      </w:r>
    </w:p>
    <w:p w14:paraId="649A3AB1" w14:textId="12B9DA83" w:rsidR="00F821AD" w:rsidRPr="00F821AD" w:rsidRDefault="00585FE4" w:rsidP="00F821AD">
      <w:pPr>
        <w:pStyle w:val="ListParagraph"/>
        <w:ind w:left="1440"/>
        <w:rPr>
          <w:rFonts w:ascii="Times New Roman" w:hAnsi="Times New Roman" w:cs="Times New Roman"/>
          <w:color w:val="BF8F00" w:themeColor="accent4" w:themeShade="BF"/>
          <w:sz w:val="24"/>
          <w:szCs w:val="24"/>
        </w:rPr>
      </w:pPr>
      <w:r>
        <w:rPr>
          <w:rFonts w:ascii="Times New Roman" w:hAnsi="Times New Roman" w:cs="Times New Roman"/>
          <w:color w:val="BF8F00" w:themeColor="accent4" w:themeShade="BF"/>
          <w:sz w:val="24"/>
          <w:szCs w:val="24"/>
        </w:rPr>
        <w:t xml:space="preserve">Edited </w:t>
      </w:r>
      <w:r w:rsidR="00510A91">
        <w:rPr>
          <w:rFonts w:ascii="Times New Roman" w:hAnsi="Times New Roman" w:cs="Times New Roman"/>
          <w:color w:val="BF8F00" w:themeColor="accent4" w:themeShade="BF"/>
          <w:sz w:val="24"/>
          <w:szCs w:val="24"/>
        </w:rPr>
        <w:t xml:space="preserve">a </w:t>
      </w:r>
      <w:r>
        <w:rPr>
          <w:rFonts w:ascii="Times New Roman" w:hAnsi="Times New Roman" w:cs="Times New Roman"/>
          <w:color w:val="BF8F00" w:themeColor="accent4" w:themeShade="BF"/>
          <w:sz w:val="24"/>
          <w:szCs w:val="24"/>
        </w:rPr>
        <w:t xml:space="preserve">sentence in </w:t>
      </w:r>
      <w:r w:rsidR="00510A91">
        <w:rPr>
          <w:rFonts w:ascii="Times New Roman" w:hAnsi="Times New Roman" w:cs="Times New Roman"/>
          <w:color w:val="BF8F00" w:themeColor="accent4" w:themeShade="BF"/>
          <w:sz w:val="24"/>
          <w:szCs w:val="24"/>
        </w:rPr>
        <w:t xml:space="preserve">the </w:t>
      </w:r>
      <w:r>
        <w:rPr>
          <w:rFonts w:ascii="Times New Roman" w:hAnsi="Times New Roman" w:cs="Times New Roman"/>
          <w:color w:val="BF8F00" w:themeColor="accent4" w:themeShade="BF"/>
          <w:sz w:val="24"/>
          <w:szCs w:val="24"/>
        </w:rPr>
        <w:t>Section 3</w:t>
      </w:r>
      <w:r w:rsidR="00510A91">
        <w:rPr>
          <w:rFonts w:ascii="Times New Roman" w:hAnsi="Times New Roman" w:cs="Times New Roman"/>
          <w:color w:val="BF8F00" w:themeColor="accent4" w:themeShade="BF"/>
          <w:sz w:val="24"/>
          <w:szCs w:val="24"/>
        </w:rPr>
        <w:t xml:space="preserve"> introduction paragraph</w:t>
      </w:r>
      <w:r>
        <w:rPr>
          <w:rFonts w:ascii="Times New Roman" w:hAnsi="Times New Roman" w:cs="Times New Roman"/>
          <w:color w:val="BF8F00" w:themeColor="accent4" w:themeShade="BF"/>
          <w:sz w:val="24"/>
          <w:szCs w:val="24"/>
        </w:rPr>
        <w:t xml:space="preserve"> to signify that all calculations were made using Engineering Equation Solver. The sentence now reads ‘</w:t>
      </w:r>
      <w:r w:rsidRPr="00585FE4">
        <w:rPr>
          <w:rFonts w:ascii="Times New Roman" w:hAnsi="Times New Roman" w:cs="Times New Roman"/>
          <w:color w:val="BF8F00" w:themeColor="accent4" w:themeShade="BF"/>
          <w:sz w:val="24"/>
          <w:szCs w:val="24"/>
        </w:rPr>
        <w:t>All calculations were carried out using EES, with the results</w:t>
      </w:r>
      <w:r w:rsidRPr="00585FE4">
        <w:t xml:space="preserve"> </w:t>
      </w:r>
      <w:r w:rsidRPr="00585FE4">
        <w:rPr>
          <w:rFonts w:ascii="Times New Roman" w:hAnsi="Times New Roman" w:cs="Times New Roman"/>
          <w:color w:val="BF8F00" w:themeColor="accent4" w:themeShade="BF"/>
          <w:sz w:val="24"/>
          <w:szCs w:val="24"/>
        </w:rPr>
        <w:t xml:space="preserve">obtained using standardized values found in Table </w:t>
      </w:r>
      <w:r>
        <w:rPr>
          <w:rFonts w:ascii="Times New Roman" w:hAnsi="Times New Roman" w:cs="Times New Roman"/>
          <w:color w:val="BF8F00" w:themeColor="accent4" w:themeShade="BF"/>
          <w:sz w:val="24"/>
          <w:szCs w:val="24"/>
        </w:rPr>
        <w:t xml:space="preserve">2 </w:t>
      </w:r>
      <w:r w:rsidRPr="00585FE4">
        <w:rPr>
          <w:rFonts w:ascii="Times New Roman" w:hAnsi="Times New Roman" w:cs="Times New Roman"/>
          <w:color w:val="BF8F00" w:themeColor="accent4" w:themeShade="BF"/>
          <w:sz w:val="24"/>
          <w:szCs w:val="24"/>
        </w:rPr>
        <w:t>for a more direct comparison between cycles.</w:t>
      </w:r>
      <w:r>
        <w:rPr>
          <w:rFonts w:ascii="Times New Roman" w:hAnsi="Times New Roman" w:cs="Times New Roman"/>
          <w:color w:val="BF8F00" w:themeColor="accent4" w:themeShade="BF"/>
          <w:sz w:val="24"/>
          <w:szCs w:val="24"/>
        </w:rPr>
        <w:t xml:space="preserve">’ </w:t>
      </w:r>
    </w:p>
    <w:p w14:paraId="68906068" w14:textId="0EFD159D" w:rsidR="00EA05CA" w:rsidRDefault="00EA05CA" w:rsidP="00EA05CA">
      <w:pPr>
        <w:rPr>
          <w:rFonts w:ascii="Times New Roman" w:hAnsi="Times New Roman" w:cs="Times New Roman"/>
          <w:color w:val="000000" w:themeColor="text1"/>
          <w:sz w:val="24"/>
          <w:szCs w:val="24"/>
        </w:rPr>
      </w:pPr>
    </w:p>
    <w:p w14:paraId="6736398D" w14:textId="22EDD4F7" w:rsidR="00EA05CA" w:rsidRDefault="00EA05CA" w:rsidP="00CE2220">
      <w:pPr>
        <w:pBdr>
          <w:top w:val="single" w:sz="4" w:space="1" w:color="auto"/>
        </w:pBdr>
        <w:rPr>
          <w:rFonts w:ascii="Times New Roman" w:hAnsi="Times New Roman" w:cs="Times New Roman"/>
          <w:color w:val="000000" w:themeColor="text1"/>
          <w:sz w:val="24"/>
          <w:szCs w:val="24"/>
        </w:rPr>
      </w:pPr>
    </w:p>
    <w:p w14:paraId="190FBC55" w14:textId="2F97BBD9" w:rsidR="00CE2220" w:rsidRDefault="00CE2220" w:rsidP="00CE2220">
      <w:pPr>
        <w:pBdr>
          <w:top w:val="single" w:sz="4" w:space="1" w:color="auto"/>
        </w:pBd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References</w:t>
      </w:r>
    </w:p>
    <w:p w14:paraId="6B0E2FFF" w14:textId="2A9749CB" w:rsidR="00CE2220" w:rsidRPr="00CE2220" w:rsidRDefault="00CE2220" w:rsidP="00CE2220">
      <w:pPr>
        <w:pBdr>
          <w:top w:val="single" w:sz="4" w:space="1" w:color="auto"/>
        </w:pBd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Nellis</w:t>
      </w:r>
      <w:proofErr w:type="spellEnd"/>
      <w:r>
        <w:rPr>
          <w:rFonts w:ascii="Times New Roman" w:hAnsi="Times New Roman" w:cs="Times New Roman"/>
          <w:color w:val="000000" w:themeColor="text1"/>
          <w:sz w:val="24"/>
          <w:szCs w:val="24"/>
        </w:rPr>
        <w:t xml:space="preserve">, G.; Klein, S. </w:t>
      </w:r>
      <w:r>
        <w:rPr>
          <w:rFonts w:ascii="Times New Roman" w:hAnsi="Times New Roman" w:cs="Times New Roman"/>
          <w:i/>
          <w:iCs/>
          <w:color w:val="000000" w:themeColor="text1"/>
          <w:sz w:val="24"/>
          <w:szCs w:val="24"/>
        </w:rPr>
        <w:t>Heat Transfer;</w:t>
      </w:r>
      <w:r>
        <w:rPr>
          <w:rFonts w:ascii="Times New Roman" w:hAnsi="Times New Roman" w:cs="Times New Roman"/>
          <w:color w:val="000000" w:themeColor="text1"/>
          <w:sz w:val="24"/>
          <w:szCs w:val="24"/>
        </w:rPr>
        <w:t xml:space="preserve"> Cambridge University Press, 2008.  doi:10.1017/CBO9780511841606</w:t>
      </w:r>
    </w:p>
    <w:p w14:paraId="28D60137" w14:textId="77777777" w:rsidR="00EA05CA" w:rsidRPr="00EA05CA" w:rsidRDefault="00EA05CA" w:rsidP="00EA05CA">
      <w:pPr>
        <w:rPr>
          <w:rFonts w:ascii="Times New Roman" w:hAnsi="Times New Roman" w:cs="Times New Roman"/>
          <w:color w:val="000000" w:themeColor="text1"/>
          <w:sz w:val="24"/>
          <w:szCs w:val="24"/>
        </w:rPr>
      </w:pPr>
    </w:p>
    <w:sectPr w:rsidR="00EA05CA" w:rsidRPr="00EA05CA" w:rsidSect="002601F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3B8C"/>
    <w:multiLevelType w:val="hybridMultilevel"/>
    <w:tmpl w:val="6448B20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14564"/>
    <w:multiLevelType w:val="hybridMultilevel"/>
    <w:tmpl w:val="8EE8BB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DF72ED"/>
    <w:multiLevelType w:val="hybridMultilevel"/>
    <w:tmpl w:val="64AA615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B0C52"/>
    <w:multiLevelType w:val="hybridMultilevel"/>
    <w:tmpl w:val="AE0216AE"/>
    <w:lvl w:ilvl="0" w:tplc="FFFFFFF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64F11"/>
    <w:multiLevelType w:val="hybridMultilevel"/>
    <w:tmpl w:val="64AA615E"/>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F368AC"/>
    <w:multiLevelType w:val="hybridMultilevel"/>
    <w:tmpl w:val="8EE8BBA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6EF33CD6"/>
    <w:multiLevelType w:val="hybridMultilevel"/>
    <w:tmpl w:val="598EF5D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E97"/>
    <w:rsid w:val="00016E97"/>
    <w:rsid w:val="000402C7"/>
    <w:rsid w:val="000734DA"/>
    <w:rsid w:val="000B379B"/>
    <w:rsid w:val="000E6AC4"/>
    <w:rsid w:val="00180B27"/>
    <w:rsid w:val="001A4F1D"/>
    <w:rsid w:val="002601FC"/>
    <w:rsid w:val="002A50E1"/>
    <w:rsid w:val="00363A26"/>
    <w:rsid w:val="003A2586"/>
    <w:rsid w:val="003E60A3"/>
    <w:rsid w:val="00406F7F"/>
    <w:rsid w:val="00506383"/>
    <w:rsid w:val="00510A91"/>
    <w:rsid w:val="005269A4"/>
    <w:rsid w:val="00585FE4"/>
    <w:rsid w:val="005D19C1"/>
    <w:rsid w:val="005D717F"/>
    <w:rsid w:val="006776AD"/>
    <w:rsid w:val="006B3B3E"/>
    <w:rsid w:val="00744F14"/>
    <w:rsid w:val="008004EF"/>
    <w:rsid w:val="008B25F6"/>
    <w:rsid w:val="008F45D0"/>
    <w:rsid w:val="0091339D"/>
    <w:rsid w:val="009D5198"/>
    <w:rsid w:val="00A6647B"/>
    <w:rsid w:val="00A87DE5"/>
    <w:rsid w:val="00B04998"/>
    <w:rsid w:val="00B32F87"/>
    <w:rsid w:val="00B63CFA"/>
    <w:rsid w:val="00B70ED9"/>
    <w:rsid w:val="00B77034"/>
    <w:rsid w:val="00B964F3"/>
    <w:rsid w:val="00C27D88"/>
    <w:rsid w:val="00C514F9"/>
    <w:rsid w:val="00C55BDC"/>
    <w:rsid w:val="00C66C00"/>
    <w:rsid w:val="00C95C81"/>
    <w:rsid w:val="00CE2220"/>
    <w:rsid w:val="00CE7AD2"/>
    <w:rsid w:val="00E52560"/>
    <w:rsid w:val="00EA05CA"/>
    <w:rsid w:val="00EA1FC5"/>
    <w:rsid w:val="00F04D1F"/>
    <w:rsid w:val="00F2397C"/>
    <w:rsid w:val="00F8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5D6C"/>
  <w15:chartTrackingRefBased/>
  <w15:docId w15:val="{EE6A0502-8F93-45DD-8E40-8E368DBC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01FC"/>
  </w:style>
  <w:style w:type="table" w:styleId="TableGrid">
    <w:name w:val="Table Grid"/>
    <w:basedOn w:val="TableNormal"/>
    <w:uiPriority w:val="39"/>
    <w:rsid w:val="00A6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195">
      <w:bodyDiv w:val="1"/>
      <w:marLeft w:val="0"/>
      <w:marRight w:val="0"/>
      <w:marTop w:val="0"/>
      <w:marBottom w:val="0"/>
      <w:divBdr>
        <w:top w:val="none" w:sz="0" w:space="0" w:color="auto"/>
        <w:left w:val="none" w:sz="0" w:space="0" w:color="auto"/>
        <w:bottom w:val="none" w:sz="0" w:space="0" w:color="auto"/>
        <w:right w:val="none" w:sz="0" w:space="0" w:color="auto"/>
      </w:divBdr>
      <w:divsChild>
        <w:div w:id="1230001742">
          <w:marLeft w:val="0"/>
          <w:marRight w:val="0"/>
          <w:marTop w:val="0"/>
          <w:marBottom w:val="0"/>
          <w:divBdr>
            <w:top w:val="none" w:sz="0" w:space="0" w:color="auto"/>
            <w:left w:val="none" w:sz="0" w:space="0" w:color="auto"/>
            <w:bottom w:val="none" w:sz="0" w:space="0" w:color="auto"/>
            <w:right w:val="none" w:sz="0" w:space="0" w:color="auto"/>
          </w:divBdr>
          <w:divsChild>
            <w:div w:id="545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37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32">
          <w:marLeft w:val="0"/>
          <w:marRight w:val="0"/>
          <w:marTop w:val="0"/>
          <w:marBottom w:val="0"/>
          <w:divBdr>
            <w:top w:val="none" w:sz="0" w:space="0" w:color="auto"/>
            <w:left w:val="none" w:sz="0" w:space="0" w:color="auto"/>
            <w:bottom w:val="none" w:sz="0" w:space="0" w:color="auto"/>
            <w:right w:val="none" w:sz="0" w:space="0" w:color="auto"/>
          </w:divBdr>
          <w:divsChild>
            <w:div w:id="10581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0036">
      <w:bodyDiv w:val="1"/>
      <w:marLeft w:val="0"/>
      <w:marRight w:val="0"/>
      <w:marTop w:val="0"/>
      <w:marBottom w:val="0"/>
      <w:divBdr>
        <w:top w:val="none" w:sz="0" w:space="0" w:color="auto"/>
        <w:left w:val="none" w:sz="0" w:space="0" w:color="auto"/>
        <w:bottom w:val="none" w:sz="0" w:space="0" w:color="auto"/>
        <w:right w:val="none" w:sz="0" w:space="0" w:color="auto"/>
      </w:divBdr>
    </w:div>
    <w:div w:id="527179987">
      <w:bodyDiv w:val="1"/>
      <w:marLeft w:val="0"/>
      <w:marRight w:val="0"/>
      <w:marTop w:val="0"/>
      <w:marBottom w:val="0"/>
      <w:divBdr>
        <w:top w:val="none" w:sz="0" w:space="0" w:color="auto"/>
        <w:left w:val="none" w:sz="0" w:space="0" w:color="auto"/>
        <w:bottom w:val="none" w:sz="0" w:space="0" w:color="auto"/>
        <w:right w:val="none" w:sz="0" w:space="0" w:color="auto"/>
      </w:divBdr>
    </w:div>
    <w:div w:id="608467919">
      <w:bodyDiv w:val="1"/>
      <w:marLeft w:val="0"/>
      <w:marRight w:val="0"/>
      <w:marTop w:val="0"/>
      <w:marBottom w:val="0"/>
      <w:divBdr>
        <w:top w:val="none" w:sz="0" w:space="0" w:color="auto"/>
        <w:left w:val="none" w:sz="0" w:space="0" w:color="auto"/>
        <w:bottom w:val="none" w:sz="0" w:space="0" w:color="auto"/>
        <w:right w:val="none" w:sz="0" w:space="0" w:color="auto"/>
      </w:divBdr>
      <w:divsChild>
        <w:div w:id="1116943738">
          <w:marLeft w:val="0"/>
          <w:marRight w:val="0"/>
          <w:marTop w:val="0"/>
          <w:marBottom w:val="0"/>
          <w:divBdr>
            <w:top w:val="none" w:sz="0" w:space="0" w:color="auto"/>
            <w:left w:val="none" w:sz="0" w:space="0" w:color="auto"/>
            <w:bottom w:val="none" w:sz="0" w:space="0" w:color="auto"/>
            <w:right w:val="none" w:sz="0" w:space="0" w:color="auto"/>
          </w:divBdr>
          <w:divsChild>
            <w:div w:id="418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999">
      <w:bodyDiv w:val="1"/>
      <w:marLeft w:val="0"/>
      <w:marRight w:val="0"/>
      <w:marTop w:val="0"/>
      <w:marBottom w:val="0"/>
      <w:divBdr>
        <w:top w:val="none" w:sz="0" w:space="0" w:color="auto"/>
        <w:left w:val="none" w:sz="0" w:space="0" w:color="auto"/>
        <w:bottom w:val="none" w:sz="0" w:space="0" w:color="auto"/>
        <w:right w:val="none" w:sz="0" w:space="0" w:color="auto"/>
      </w:divBdr>
      <w:divsChild>
        <w:div w:id="1067414371">
          <w:marLeft w:val="0"/>
          <w:marRight w:val="0"/>
          <w:marTop w:val="0"/>
          <w:marBottom w:val="0"/>
          <w:divBdr>
            <w:top w:val="none" w:sz="0" w:space="0" w:color="auto"/>
            <w:left w:val="none" w:sz="0" w:space="0" w:color="auto"/>
            <w:bottom w:val="none" w:sz="0" w:space="0" w:color="auto"/>
            <w:right w:val="none" w:sz="0" w:space="0" w:color="auto"/>
          </w:divBdr>
          <w:divsChild>
            <w:div w:id="1275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498">
      <w:bodyDiv w:val="1"/>
      <w:marLeft w:val="0"/>
      <w:marRight w:val="0"/>
      <w:marTop w:val="0"/>
      <w:marBottom w:val="0"/>
      <w:divBdr>
        <w:top w:val="none" w:sz="0" w:space="0" w:color="auto"/>
        <w:left w:val="none" w:sz="0" w:space="0" w:color="auto"/>
        <w:bottom w:val="none" w:sz="0" w:space="0" w:color="auto"/>
        <w:right w:val="none" w:sz="0" w:space="0" w:color="auto"/>
      </w:divBdr>
      <w:divsChild>
        <w:div w:id="1942106761">
          <w:marLeft w:val="0"/>
          <w:marRight w:val="0"/>
          <w:marTop w:val="0"/>
          <w:marBottom w:val="0"/>
          <w:divBdr>
            <w:top w:val="none" w:sz="0" w:space="0" w:color="auto"/>
            <w:left w:val="none" w:sz="0" w:space="0" w:color="auto"/>
            <w:bottom w:val="none" w:sz="0" w:space="0" w:color="auto"/>
            <w:right w:val="none" w:sz="0" w:space="0" w:color="auto"/>
          </w:divBdr>
          <w:divsChild>
            <w:div w:id="472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2161">
      <w:bodyDiv w:val="1"/>
      <w:marLeft w:val="0"/>
      <w:marRight w:val="0"/>
      <w:marTop w:val="0"/>
      <w:marBottom w:val="0"/>
      <w:divBdr>
        <w:top w:val="none" w:sz="0" w:space="0" w:color="auto"/>
        <w:left w:val="none" w:sz="0" w:space="0" w:color="auto"/>
        <w:bottom w:val="none" w:sz="0" w:space="0" w:color="auto"/>
        <w:right w:val="none" w:sz="0" w:space="0" w:color="auto"/>
      </w:divBdr>
      <w:divsChild>
        <w:div w:id="1168251235">
          <w:marLeft w:val="0"/>
          <w:marRight w:val="0"/>
          <w:marTop w:val="0"/>
          <w:marBottom w:val="0"/>
          <w:divBdr>
            <w:top w:val="none" w:sz="0" w:space="0" w:color="auto"/>
            <w:left w:val="none" w:sz="0" w:space="0" w:color="auto"/>
            <w:bottom w:val="none" w:sz="0" w:space="0" w:color="auto"/>
            <w:right w:val="none" w:sz="0" w:space="0" w:color="auto"/>
          </w:divBdr>
          <w:divsChild>
            <w:div w:id="3360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920">
      <w:bodyDiv w:val="1"/>
      <w:marLeft w:val="0"/>
      <w:marRight w:val="0"/>
      <w:marTop w:val="0"/>
      <w:marBottom w:val="0"/>
      <w:divBdr>
        <w:top w:val="none" w:sz="0" w:space="0" w:color="auto"/>
        <w:left w:val="none" w:sz="0" w:space="0" w:color="auto"/>
        <w:bottom w:val="none" w:sz="0" w:space="0" w:color="auto"/>
        <w:right w:val="none" w:sz="0" w:space="0" w:color="auto"/>
      </w:divBdr>
      <w:divsChild>
        <w:div w:id="1274628591">
          <w:marLeft w:val="0"/>
          <w:marRight w:val="0"/>
          <w:marTop w:val="0"/>
          <w:marBottom w:val="0"/>
          <w:divBdr>
            <w:top w:val="none" w:sz="0" w:space="0" w:color="auto"/>
            <w:left w:val="none" w:sz="0" w:space="0" w:color="auto"/>
            <w:bottom w:val="none" w:sz="0" w:space="0" w:color="auto"/>
            <w:right w:val="none" w:sz="0" w:space="0" w:color="auto"/>
          </w:divBdr>
          <w:divsChild>
            <w:div w:id="1787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8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427">
          <w:marLeft w:val="0"/>
          <w:marRight w:val="0"/>
          <w:marTop w:val="0"/>
          <w:marBottom w:val="0"/>
          <w:divBdr>
            <w:top w:val="none" w:sz="0" w:space="0" w:color="auto"/>
            <w:left w:val="none" w:sz="0" w:space="0" w:color="auto"/>
            <w:bottom w:val="none" w:sz="0" w:space="0" w:color="auto"/>
            <w:right w:val="none" w:sz="0" w:space="0" w:color="auto"/>
          </w:divBdr>
          <w:divsChild>
            <w:div w:id="14079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0878">
      <w:bodyDiv w:val="1"/>
      <w:marLeft w:val="0"/>
      <w:marRight w:val="0"/>
      <w:marTop w:val="0"/>
      <w:marBottom w:val="0"/>
      <w:divBdr>
        <w:top w:val="none" w:sz="0" w:space="0" w:color="auto"/>
        <w:left w:val="none" w:sz="0" w:space="0" w:color="auto"/>
        <w:bottom w:val="none" w:sz="0" w:space="0" w:color="auto"/>
        <w:right w:val="none" w:sz="0" w:space="0" w:color="auto"/>
      </w:divBdr>
      <w:divsChild>
        <w:div w:id="17463778">
          <w:marLeft w:val="0"/>
          <w:marRight w:val="0"/>
          <w:marTop w:val="0"/>
          <w:marBottom w:val="0"/>
          <w:divBdr>
            <w:top w:val="none" w:sz="0" w:space="0" w:color="auto"/>
            <w:left w:val="none" w:sz="0" w:space="0" w:color="auto"/>
            <w:bottom w:val="none" w:sz="0" w:space="0" w:color="auto"/>
            <w:right w:val="none" w:sz="0" w:space="0" w:color="auto"/>
          </w:divBdr>
          <w:divsChild>
            <w:div w:id="513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080C4-85F4-4DFC-A5E4-EA239E02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8</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THOMAS WHITE</dc:creator>
  <cp:keywords/>
  <dc:description/>
  <cp:lastModifiedBy>BRIAN THOMAS WHITE</cp:lastModifiedBy>
  <cp:revision>34</cp:revision>
  <dcterms:created xsi:type="dcterms:W3CDTF">2021-10-25T20:42:00Z</dcterms:created>
  <dcterms:modified xsi:type="dcterms:W3CDTF">2021-10-26T16:41:00Z</dcterms:modified>
</cp:coreProperties>
</file>